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DFF7" w14:textId="77777777" w:rsidR="00F4150A" w:rsidRDefault="00F4150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5F6DFAB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MINISTRY OF EDUCATION, MALAYSIA</w:t>
      </w:r>
    </w:p>
    <w:p w14:paraId="4AEF9443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417B2D1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VOCATIONAL COLLEGE STANDARD CURRICULUM</w:t>
      </w:r>
    </w:p>
    <w:p w14:paraId="7C33EC04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EF24B76" w14:textId="77777777" w:rsidR="00E2142A" w:rsidRPr="004C23C1" w:rsidRDefault="009E593F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COURSE</w:t>
      </w:r>
      <w:r w:rsidR="00A56A9A" w:rsidRPr="004C23C1">
        <w:rPr>
          <w:rFonts w:ascii="Arial" w:hAnsi="Arial" w:cs="Arial"/>
          <w:b/>
          <w:bCs/>
        </w:rPr>
        <w:t xml:space="preserve"> INFORMATION</w:t>
      </w:r>
    </w:p>
    <w:p w14:paraId="6045F15D" w14:textId="77777777" w:rsidR="00254347" w:rsidRPr="004C23C1" w:rsidRDefault="00254347" w:rsidP="002072F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Ind w:w="1555" w:type="dxa"/>
        <w:tblLook w:val="01E0" w:firstRow="1" w:lastRow="1" w:firstColumn="1" w:lastColumn="1" w:noHBand="0" w:noVBand="0"/>
      </w:tblPr>
      <w:tblGrid>
        <w:gridCol w:w="2502"/>
        <w:gridCol w:w="304"/>
        <w:gridCol w:w="412"/>
        <w:gridCol w:w="3831"/>
        <w:gridCol w:w="3831"/>
      </w:tblGrid>
      <w:tr w:rsidR="004C23C1" w:rsidRPr="004C23C1" w14:paraId="0FEE9E94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497498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B0AD610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69C324E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6BFDA5" w14:textId="77777777" w:rsidR="004C23C1" w:rsidRPr="00F770FE" w:rsidRDefault="00B704BF" w:rsidP="00F038E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WEB </w:t>
            </w:r>
            <w:r w:rsidR="00F038EA">
              <w:rPr>
                <w:rFonts w:ascii="Arial" w:hAnsi="Arial" w:cs="Arial"/>
                <w:b/>
                <w:bCs/>
              </w:rPr>
              <w:t>PROGRAMMING</w:t>
            </w:r>
          </w:p>
        </w:tc>
      </w:tr>
      <w:tr w:rsidR="004C23C1" w:rsidRPr="004C23C1" w14:paraId="7221E7B3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463C2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7E7A5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5C280AB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30B1CE" w14:textId="77777777" w:rsidR="004C23C1" w:rsidRPr="004C23C1" w:rsidRDefault="00FE330D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</w:t>
            </w:r>
            <w:r w:rsidR="000D0E3B">
              <w:rPr>
                <w:rFonts w:ascii="Arial" w:hAnsi="Arial" w:cs="Arial"/>
                <w:b/>
              </w:rPr>
              <w:t>0</w:t>
            </w:r>
            <w:r w:rsidR="00DC5D99">
              <w:rPr>
                <w:rFonts w:ascii="Arial" w:hAnsi="Arial" w:cs="Arial"/>
                <w:b/>
              </w:rPr>
              <w:t>23</w:t>
            </w:r>
          </w:p>
        </w:tc>
      </w:tr>
      <w:tr w:rsidR="004C23C1" w:rsidRPr="004C23C1" w14:paraId="326C57FF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C2C34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C9469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47A5EE9D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3BFDC1F" w14:textId="77777777" w:rsidR="004C23C1" w:rsidRPr="004C23C1" w:rsidRDefault="005C7D96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10413C">
              <w:rPr>
                <w:rFonts w:ascii="Arial" w:hAnsi="Arial" w:cs="Arial"/>
                <w:b/>
                <w:bCs/>
              </w:rPr>
              <w:t xml:space="preserve"> SEMESTER </w:t>
            </w:r>
            <w:r w:rsidR="00FE330D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C23C1" w:rsidRPr="004C23C1" w14:paraId="73EACB0A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78971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CREDIT UNIT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495C2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3B61BF6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F8B955" w14:textId="77777777" w:rsidR="004C23C1" w:rsidRPr="004C23C1" w:rsidRDefault="00DC5D99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C23C1" w:rsidRPr="004C23C1" w14:paraId="6CC76310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17C44AF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CONTACT HOUR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639F6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73E7043D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9A7F7E" w14:textId="77777777"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FACE TO FACE</w:t>
            </w:r>
          </w:p>
        </w:tc>
        <w:tc>
          <w:tcPr>
            <w:tcW w:w="3831" w:type="dxa"/>
          </w:tcPr>
          <w:p w14:paraId="4219A478" w14:textId="77777777" w:rsidR="004C23C1" w:rsidRPr="00246BE3" w:rsidRDefault="004C23C1" w:rsidP="00A41B0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  <w:r w:rsidR="00DC5D99">
              <w:rPr>
                <w:rFonts w:ascii="Arial" w:hAnsi="Arial" w:cs="Arial"/>
                <w:b/>
                <w:bCs/>
              </w:rPr>
              <w:t>6</w:t>
            </w:r>
            <w:r w:rsidRPr="00246BE3">
              <w:rPr>
                <w:rFonts w:ascii="Arial" w:hAnsi="Arial" w:cs="Arial"/>
                <w:b/>
                <w:bCs/>
              </w:rPr>
              <w:t xml:space="preserve"> HOURS/WEEK</w:t>
            </w:r>
          </w:p>
        </w:tc>
      </w:tr>
      <w:tr w:rsidR="004C23C1" w:rsidRPr="004C23C1" w14:paraId="001D6262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04F74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064EBAF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" w:type="dxa"/>
          </w:tcPr>
          <w:p w14:paraId="2AB26A8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AE4BC3" w14:textId="77777777"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NON FACE TO FACE</w:t>
            </w:r>
          </w:p>
        </w:tc>
        <w:tc>
          <w:tcPr>
            <w:tcW w:w="3831" w:type="dxa"/>
          </w:tcPr>
          <w:p w14:paraId="4E9D3595" w14:textId="77777777" w:rsidR="004C23C1" w:rsidRPr="00246BE3" w:rsidRDefault="00246BE3" w:rsidP="00246BE3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4C23C1" w:rsidRPr="004C23C1" w14:paraId="1B23D9B6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54077F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TYPE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B047F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41C592C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9BCD6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VOCATIONAL</w:t>
            </w:r>
          </w:p>
        </w:tc>
      </w:tr>
      <w:tr w:rsidR="004C23C1" w:rsidRPr="004C23C1" w14:paraId="3FBA3911" w14:textId="77777777" w:rsidTr="00B53018">
        <w:trPr>
          <w:trHeight w:val="284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63E72B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PREREQUISITE</w:t>
            </w:r>
          </w:p>
          <w:p w14:paraId="18A8447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0A57A65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CORE REQUISITE        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95C713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  <w:p w14:paraId="100311D3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60CF910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15FBE7C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BF696A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  <w:p w14:paraId="3DFE5FB5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62AA70E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</w:tc>
      </w:tr>
    </w:tbl>
    <w:p w14:paraId="662C1146" w14:textId="77777777" w:rsidR="00A56A9A" w:rsidRPr="004C23C1" w:rsidRDefault="00A56A9A" w:rsidP="002072F5">
      <w:pPr>
        <w:spacing w:after="0" w:line="240" w:lineRule="auto"/>
        <w:jc w:val="center"/>
        <w:rPr>
          <w:rFonts w:ascii="Arial" w:hAnsi="Arial" w:cs="Arial"/>
        </w:rPr>
      </w:pPr>
    </w:p>
    <w:p w14:paraId="439F8AF0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5AA1F13A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11B02852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2E079AFF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74D1EDDE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349F578F" w14:textId="77777777" w:rsidR="00A53903" w:rsidRPr="00270EC5" w:rsidRDefault="00A53903" w:rsidP="00A53903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  <w:lang w:val="en-US"/>
        </w:rPr>
      </w:pPr>
      <w:r w:rsidRPr="00270EC5">
        <w:rPr>
          <w:rFonts w:cs="Arial"/>
          <w:b/>
          <w:bCs/>
          <w:sz w:val="22"/>
          <w:szCs w:val="22"/>
          <w:u w:val="single"/>
        </w:rPr>
        <w:lastRenderedPageBreak/>
        <w:t xml:space="preserve">COURSE </w:t>
      </w:r>
      <w:r w:rsidRPr="00270EC5">
        <w:rPr>
          <w:rFonts w:cs="Arial"/>
          <w:b/>
          <w:bCs/>
          <w:sz w:val="22"/>
          <w:szCs w:val="22"/>
          <w:u w:val="single"/>
          <w:lang w:val="en-US"/>
        </w:rPr>
        <w:t>OUTCOMES</w:t>
      </w:r>
    </w:p>
    <w:p w14:paraId="5FEED0CE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lang w:val="en-US"/>
        </w:rPr>
      </w:pPr>
    </w:p>
    <w:p w14:paraId="67CD5017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270EC5">
        <w:rPr>
          <w:rFonts w:cs="Arial"/>
          <w:sz w:val="22"/>
          <w:szCs w:val="22"/>
        </w:rPr>
        <w:t>At the end of the course, the students should be able to:-</w:t>
      </w:r>
    </w:p>
    <w:p w14:paraId="4A8679B7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FF0000"/>
          <w:sz w:val="22"/>
          <w:szCs w:val="22"/>
        </w:rPr>
      </w:pPr>
    </w:p>
    <w:p w14:paraId="23F848E2" w14:textId="77777777" w:rsidR="00C91A4D" w:rsidRPr="008F5F61" w:rsidRDefault="00C91A4D" w:rsidP="00C91A4D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8F5F61">
        <w:rPr>
          <w:rFonts w:ascii="Arial" w:hAnsi="Arial" w:cs="Arial"/>
          <w:b/>
          <w:bCs/>
        </w:rPr>
        <w:t>Interpret application module development requirement</w:t>
      </w:r>
    </w:p>
    <w:p w14:paraId="0710D30F" w14:textId="77777777" w:rsidR="00506EF4" w:rsidRPr="008F5F61" w:rsidRDefault="00506EF4" w:rsidP="00506EF4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8F5F61">
        <w:rPr>
          <w:rFonts w:ascii="Arial" w:hAnsi="Arial" w:cs="Arial"/>
          <w:b/>
          <w:bCs/>
        </w:rPr>
        <w:t>Setup local environment</w:t>
      </w:r>
    </w:p>
    <w:p w14:paraId="2B7D8878" w14:textId="77777777" w:rsidR="00506EF4" w:rsidRPr="008F5F61" w:rsidRDefault="00506EF4" w:rsidP="00506EF4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8F5F61">
        <w:rPr>
          <w:rFonts w:ascii="Arial" w:hAnsi="Arial" w:cs="Arial"/>
          <w:b/>
          <w:bCs/>
        </w:rPr>
        <w:t>Plan module  expected behaviour</w:t>
      </w:r>
    </w:p>
    <w:p w14:paraId="09E928E8" w14:textId="77777777" w:rsidR="004A558B" w:rsidRPr="008F5F61" w:rsidRDefault="00C67427" w:rsidP="00C67427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8F5F61">
        <w:rPr>
          <w:rFonts w:ascii="Arial" w:hAnsi="Arial" w:cs="Arial"/>
          <w:b/>
          <w:bCs/>
        </w:rPr>
        <w:t>Write module code</w:t>
      </w:r>
    </w:p>
    <w:p w14:paraId="50D3006E" w14:textId="77777777" w:rsidR="00C67427" w:rsidRPr="008F5F61" w:rsidRDefault="00490D2C" w:rsidP="00490D2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8F5F61">
        <w:rPr>
          <w:rFonts w:ascii="Arial" w:hAnsi="Arial" w:cs="Arial"/>
          <w:b/>
          <w:bCs/>
        </w:rPr>
        <w:t xml:space="preserve">Backup </w:t>
      </w:r>
      <w:r w:rsidR="00C67427" w:rsidRPr="008F5F61">
        <w:rPr>
          <w:rFonts w:ascii="Arial" w:hAnsi="Arial" w:cs="Arial"/>
          <w:b/>
          <w:bCs/>
        </w:rPr>
        <w:t xml:space="preserve">source code </w:t>
      </w:r>
    </w:p>
    <w:p w14:paraId="49C465FC" w14:textId="77777777" w:rsidR="004C23C1" w:rsidRPr="00270EC5" w:rsidRDefault="004C23C1" w:rsidP="008B20DD">
      <w:pPr>
        <w:pStyle w:val="Header"/>
        <w:tabs>
          <w:tab w:val="clear" w:pos="4320"/>
          <w:tab w:val="clear" w:pos="8640"/>
          <w:tab w:val="left" w:pos="8840"/>
        </w:tabs>
        <w:rPr>
          <w:rFonts w:cs="Arial"/>
          <w:sz w:val="22"/>
          <w:szCs w:val="22"/>
        </w:rPr>
      </w:pPr>
    </w:p>
    <w:p w14:paraId="0E894F37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14:paraId="44B09C37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</w:rPr>
      </w:pPr>
      <w:r w:rsidRPr="00270EC5">
        <w:rPr>
          <w:rFonts w:cs="Arial"/>
          <w:b/>
          <w:bCs/>
          <w:sz w:val="22"/>
          <w:szCs w:val="22"/>
          <w:u w:val="single"/>
        </w:rPr>
        <w:t>COURSE DESCRIPTION</w:t>
      </w:r>
    </w:p>
    <w:p w14:paraId="4665BC67" w14:textId="77777777" w:rsidR="004C23C1" w:rsidRPr="00270EC5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14:paraId="47F98DC4" w14:textId="77777777" w:rsidR="00FD0DA9" w:rsidRPr="00270EC5" w:rsidRDefault="00FD0DA9" w:rsidP="0010413C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000000"/>
          <w:sz w:val="22"/>
          <w:szCs w:val="22"/>
          <w:lang w:val="ms-MY"/>
        </w:rPr>
      </w:pPr>
    </w:p>
    <w:p w14:paraId="4BC06395" w14:textId="77777777" w:rsidR="008955F4" w:rsidRPr="00270EC5" w:rsidRDefault="008955F4" w:rsidP="008955F4">
      <w:pPr>
        <w:jc w:val="both"/>
        <w:rPr>
          <w:rFonts w:ascii="Arial" w:hAnsi="Arial" w:cs="Arial"/>
          <w:bCs/>
        </w:rPr>
      </w:pPr>
      <w:r w:rsidRPr="00270EC5">
        <w:rPr>
          <w:rFonts w:ascii="Arial" w:hAnsi="Arial" w:cs="Arial"/>
          <w:bCs/>
        </w:rPr>
        <w:t xml:space="preserve">Application module development is the process of </w:t>
      </w:r>
      <w:r w:rsidRPr="00270EC5">
        <w:rPr>
          <w:rFonts w:ascii="Arial" w:hAnsi="Arial" w:cs="Arial"/>
          <w:b/>
          <w:bCs/>
        </w:rPr>
        <w:t>coding, testing, debugging &amp; maintaining the source code</w:t>
      </w:r>
      <w:r w:rsidRPr="00270EC5">
        <w:rPr>
          <w:rFonts w:ascii="Arial" w:hAnsi="Arial" w:cs="Arial"/>
          <w:bCs/>
        </w:rPr>
        <w:t xml:space="preserve">. </w:t>
      </w:r>
    </w:p>
    <w:p w14:paraId="2EB91AA1" w14:textId="77777777" w:rsidR="008955F4" w:rsidRPr="00270EC5" w:rsidRDefault="008955F4" w:rsidP="008955F4">
      <w:pPr>
        <w:contextualSpacing/>
        <w:rPr>
          <w:rFonts w:ascii="Arial" w:hAnsi="Arial" w:cs="Arial"/>
        </w:rPr>
      </w:pPr>
    </w:p>
    <w:p w14:paraId="0E3F619E" w14:textId="77777777" w:rsidR="008955F4" w:rsidRPr="00270EC5" w:rsidRDefault="008955F4" w:rsidP="008955F4">
      <w:pPr>
        <w:contextualSpacing/>
        <w:jc w:val="both"/>
        <w:rPr>
          <w:rFonts w:ascii="Arial" w:hAnsi="Arial" w:cs="Arial"/>
        </w:rPr>
      </w:pPr>
      <w:r w:rsidRPr="00270EC5">
        <w:rPr>
          <w:rFonts w:ascii="Arial" w:hAnsi="Arial" w:cs="Arial"/>
        </w:rPr>
        <w:t xml:space="preserve">The person who is competent in this CU shall be able to </w:t>
      </w:r>
      <w:r w:rsidRPr="00270EC5">
        <w:rPr>
          <w:rFonts w:ascii="Arial" w:hAnsi="Arial" w:cs="Arial"/>
          <w:b/>
        </w:rPr>
        <w:t>interpret application module development requirement, setup local environment, plan module expected behaviour, write module code and commit source code</w:t>
      </w:r>
      <w:r w:rsidRPr="00270EC5">
        <w:rPr>
          <w:rFonts w:ascii="Arial" w:hAnsi="Arial" w:cs="Arial"/>
        </w:rPr>
        <w:t>.</w:t>
      </w:r>
    </w:p>
    <w:p w14:paraId="309096AF" w14:textId="77777777" w:rsidR="008955F4" w:rsidRPr="00270EC5" w:rsidRDefault="008955F4" w:rsidP="008955F4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35F17877" w14:textId="77777777" w:rsidR="008955F4" w:rsidRPr="00270EC5" w:rsidRDefault="008955F4" w:rsidP="008955F4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270EC5">
        <w:rPr>
          <w:rFonts w:ascii="Arial" w:hAnsi="Arial" w:cs="Arial"/>
          <w:color w:val="auto"/>
          <w:sz w:val="22"/>
          <w:szCs w:val="22"/>
        </w:rPr>
        <w:t xml:space="preserve">The outcome of this competency is to develop an application that </w:t>
      </w:r>
      <w:r w:rsidRPr="00270EC5">
        <w:rPr>
          <w:rFonts w:ascii="Arial" w:hAnsi="Arial" w:cs="Arial"/>
          <w:b/>
          <w:color w:val="auto"/>
          <w:sz w:val="22"/>
          <w:szCs w:val="22"/>
        </w:rPr>
        <w:t>function</w:t>
      </w:r>
      <w:ins w:id="0" w:author="Guest User" w:date="2015-08-28T18:04:00Z">
        <w:r w:rsidRPr="00270EC5">
          <w:rPr>
            <w:rFonts w:ascii="Arial" w:hAnsi="Arial" w:cs="Arial"/>
            <w:b/>
            <w:color w:val="auto"/>
            <w:sz w:val="22"/>
            <w:szCs w:val="22"/>
          </w:rPr>
          <w:t>s</w:t>
        </w:r>
      </w:ins>
      <w:r w:rsidRPr="00270EC5">
        <w:rPr>
          <w:rFonts w:ascii="Arial" w:hAnsi="Arial" w:cs="Arial"/>
          <w:b/>
          <w:color w:val="auto"/>
          <w:sz w:val="22"/>
          <w:szCs w:val="22"/>
        </w:rPr>
        <w:t>, deployment ready, error free</w:t>
      </w:r>
      <w:r w:rsidRPr="00270EC5">
        <w:rPr>
          <w:rFonts w:ascii="Arial" w:hAnsi="Arial" w:cs="Arial"/>
          <w:color w:val="auto"/>
          <w:sz w:val="22"/>
          <w:szCs w:val="22"/>
        </w:rPr>
        <w:t xml:space="preserve"> and as per </w:t>
      </w:r>
      <w:r w:rsidRPr="00270EC5">
        <w:rPr>
          <w:rFonts w:ascii="Arial" w:hAnsi="Arial" w:cs="Arial"/>
          <w:b/>
          <w:sz w:val="22"/>
          <w:szCs w:val="22"/>
        </w:rPr>
        <w:t>Software Requirement Specification</w:t>
      </w:r>
      <w:r w:rsidRPr="00270EC5">
        <w:rPr>
          <w:rFonts w:ascii="Arial" w:hAnsi="Arial" w:cs="Arial"/>
          <w:sz w:val="22"/>
          <w:szCs w:val="22"/>
        </w:rPr>
        <w:t xml:space="preserve"> (SRS)</w:t>
      </w:r>
      <w:r w:rsidRPr="00270EC5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0BA72C40" w14:textId="77777777" w:rsidR="00EE3981" w:rsidRPr="006C58B4" w:rsidRDefault="00EE3981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rFonts w:ascii="Calibri" w:hAnsi="Calibri" w:cs="Calibri"/>
          <w:b/>
          <w:bCs/>
        </w:rPr>
      </w:pPr>
    </w:p>
    <w:p w14:paraId="27593D83" w14:textId="77777777" w:rsidR="008B20DD" w:rsidRPr="006C58B4" w:rsidRDefault="008B20DD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rFonts w:ascii="Calibri" w:hAnsi="Calibri" w:cs="Calibri"/>
          <w:b/>
          <w:bCs/>
        </w:rPr>
        <w:sectPr w:rsidR="008B20DD" w:rsidRPr="006C58B4" w:rsidSect="00305496">
          <w:headerReference w:type="default" r:id="rId8"/>
          <w:footerReference w:type="default" r:id="rId9"/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5998F27" w14:textId="77777777" w:rsidR="004C23C1" w:rsidRDefault="004C23C1" w:rsidP="004C23C1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0F15865D" w14:textId="77777777" w:rsidR="00E4439B" w:rsidRPr="004C23C1" w:rsidRDefault="00E4439B" w:rsidP="004C23C1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4C23C1" w:rsidRPr="004C23C1" w14:paraId="60ABBD69" w14:textId="77777777" w:rsidTr="009D3580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D0644B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0A4682A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E3CE1B5" w14:textId="77777777" w:rsidR="004C23C1" w:rsidRPr="004C23C1" w:rsidRDefault="009D3580" w:rsidP="00B53018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4C23C1" w:rsidRPr="004C23C1" w14:paraId="5D28175E" w14:textId="77777777" w:rsidTr="009D3580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8E4B1F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E4C644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B970F06" w14:textId="77777777" w:rsidR="004C23C1" w:rsidRPr="004C23C1" w:rsidRDefault="00DC61FF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WEB </w:t>
            </w:r>
            <w:r w:rsidR="00CB0790">
              <w:rPr>
                <w:rFonts w:ascii="Arial" w:hAnsi="Arial" w:cs="Arial"/>
                <w:b/>
                <w:bCs/>
              </w:rPr>
              <w:t>PROGRAMMING</w:t>
            </w:r>
          </w:p>
        </w:tc>
      </w:tr>
      <w:tr w:rsidR="004C23C1" w:rsidRPr="004C23C1" w14:paraId="27F6899F" w14:textId="77777777" w:rsidTr="009D3580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156835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4BAB25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F187E1" w14:textId="77777777" w:rsidR="00AB7A45" w:rsidRPr="004C23C1" w:rsidRDefault="00DC5D99" w:rsidP="00AB7A4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KPD2023</w:t>
            </w:r>
          </w:p>
        </w:tc>
      </w:tr>
    </w:tbl>
    <w:p w14:paraId="380A6C28" w14:textId="77777777" w:rsidR="00EC04CC" w:rsidRPr="00EC04CC" w:rsidRDefault="00EC04CC" w:rsidP="00EC04CC">
      <w:pPr>
        <w:spacing w:after="0"/>
        <w:rPr>
          <w:sz w:val="2"/>
        </w:rPr>
      </w:pPr>
    </w:p>
    <w:tbl>
      <w:tblPr>
        <w:tblW w:w="14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2"/>
        <w:gridCol w:w="2794"/>
        <w:gridCol w:w="5076"/>
        <w:gridCol w:w="3995"/>
      </w:tblGrid>
      <w:tr w:rsidR="00834C1B" w:rsidRPr="00BF2854" w14:paraId="30C19EEC" w14:textId="77777777" w:rsidTr="002B5FFE">
        <w:trPr>
          <w:trHeight w:val="578"/>
          <w:jc w:val="center"/>
        </w:trPr>
        <w:tc>
          <w:tcPr>
            <w:tcW w:w="27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2E41ABE" w14:textId="77777777" w:rsidR="002B5FFE" w:rsidRDefault="002B5FFE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03E2A732" w14:textId="77777777" w:rsidR="00834C1B" w:rsidRDefault="00B176B6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</w:t>
            </w:r>
            <w:r w:rsidR="00834C1B">
              <w:rPr>
                <w:rFonts w:ascii="Arial" w:hAnsi="Arial" w:cs="Arial"/>
                <w:b/>
              </w:rPr>
              <w:t xml:space="preserve"> HOUR</w:t>
            </w:r>
            <w:r w:rsidR="002B5FFE">
              <w:rPr>
                <w:rFonts w:ascii="Arial" w:hAnsi="Arial" w:cs="Arial"/>
                <w:b/>
              </w:rPr>
              <w:t>S</w:t>
            </w:r>
          </w:p>
          <w:p w14:paraId="2934D72D" w14:textId="77777777" w:rsidR="002B5FFE" w:rsidRDefault="002B5FFE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  <w:p w14:paraId="6B2F91AF" w14:textId="77777777" w:rsidR="002B5FFE" w:rsidRPr="00BF2854" w:rsidRDefault="002B5FFE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F4C7F2" w14:textId="77777777" w:rsidR="00834C1B" w:rsidRDefault="00834C1B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3BA75738" w14:textId="77777777" w:rsidR="002B5FFE" w:rsidRPr="00BF2854" w:rsidRDefault="002B5FFE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50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1DC9E40D" w14:textId="77777777" w:rsidR="00834C1B" w:rsidRDefault="00834C1B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653E7EFE" w14:textId="77777777" w:rsidR="002B5FFE" w:rsidRPr="00BF2854" w:rsidRDefault="002B5FFE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ENVIRONMENTAL)</w:t>
            </w:r>
          </w:p>
        </w:tc>
        <w:tc>
          <w:tcPr>
            <w:tcW w:w="399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9ABFED" w14:textId="77777777" w:rsidR="00834C1B" w:rsidRPr="00BF2854" w:rsidRDefault="00834C1B" w:rsidP="002B5F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 w:rsidR="002B5FFE">
              <w:rPr>
                <w:rFonts w:ascii="Arial" w:hAnsi="Arial" w:cs="Arial"/>
                <w:b/>
              </w:rPr>
              <w:t xml:space="preserve"> / ASSESSMENT CRITERIA</w:t>
            </w:r>
          </w:p>
        </w:tc>
      </w:tr>
      <w:tr w:rsidR="008A3F6E" w:rsidRPr="00BF2854" w14:paraId="158C284A" w14:textId="77777777" w:rsidTr="00E568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2" w:type="dxa"/>
            <w:vAlign w:val="center"/>
          </w:tcPr>
          <w:p w14:paraId="0EFA8394" w14:textId="77777777" w:rsidR="00B176B6" w:rsidRPr="0028567F" w:rsidRDefault="00C918CB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>10</w:t>
            </w:r>
            <w:r w:rsidR="0086138A" w:rsidRPr="0028567F">
              <w:rPr>
                <w:rFonts w:ascii="Arial" w:hAnsi="Arial" w:cs="Arial"/>
                <w:b/>
              </w:rPr>
              <w:t xml:space="preserve"> HOURS</w:t>
            </w:r>
          </w:p>
          <w:p w14:paraId="3B966EF3" w14:textId="77777777" w:rsidR="0086138A" w:rsidRPr="0028567F" w:rsidRDefault="0086138A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>(</w:t>
            </w:r>
            <w:r w:rsidR="00703C83" w:rsidRPr="0028567F">
              <w:rPr>
                <w:rFonts w:ascii="Arial" w:hAnsi="Arial" w:cs="Arial"/>
                <w:b/>
              </w:rPr>
              <w:t>2</w:t>
            </w:r>
            <w:r w:rsidRPr="0028567F">
              <w:rPr>
                <w:rFonts w:ascii="Arial" w:hAnsi="Arial" w:cs="Arial"/>
                <w:b/>
              </w:rPr>
              <w:t xml:space="preserve"> WEEKS)</w:t>
            </w:r>
          </w:p>
          <w:p w14:paraId="152B443C" w14:textId="77777777" w:rsidR="00343A87" w:rsidRPr="0028567F" w:rsidRDefault="00343A87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37E5711D" w14:textId="77777777" w:rsidR="00343A87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28567F">
              <w:rPr>
                <w:rFonts w:ascii="Arial" w:hAnsi="Arial" w:cs="Arial"/>
                <w:u w:val="single"/>
              </w:rPr>
              <w:t>Related Knowledge</w:t>
            </w:r>
          </w:p>
          <w:p w14:paraId="78312BAA" w14:textId="77777777" w:rsidR="0028567F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(5 Hours)</w:t>
            </w:r>
          </w:p>
          <w:p w14:paraId="11651990" w14:textId="77777777" w:rsidR="00343A87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1 Week</w:t>
            </w:r>
          </w:p>
          <w:p w14:paraId="6E926614" w14:textId="77777777" w:rsidR="00343A87" w:rsidRPr="0028567F" w:rsidRDefault="00343A87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</w:p>
          <w:p w14:paraId="0162F306" w14:textId="77777777" w:rsidR="00343A87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28567F">
              <w:rPr>
                <w:rFonts w:ascii="Arial" w:hAnsi="Arial" w:cs="Arial"/>
                <w:u w:val="single"/>
              </w:rPr>
              <w:t>Applied Skills</w:t>
            </w:r>
          </w:p>
          <w:p w14:paraId="4C11D411" w14:textId="77777777" w:rsidR="0028567F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(5 Hours)</w:t>
            </w:r>
          </w:p>
          <w:p w14:paraId="6301746E" w14:textId="77777777" w:rsidR="00343A87" w:rsidRPr="0028567F" w:rsidRDefault="0028567F" w:rsidP="0028567F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</w:rPr>
              <w:t>1 Week</w:t>
            </w:r>
          </w:p>
        </w:tc>
        <w:tc>
          <w:tcPr>
            <w:tcW w:w="2794" w:type="dxa"/>
            <w:shd w:val="clear" w:color="auto" w:fill="auto"/>
          </w:tcPr>
          <w:p w14:paraId="49DC869D" w14:textId="77777777" w:rsidR="0086138A" w:rsidRPr="0028567F" w:rsidRDefault="0086138A" w:rsidP="0028567F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 w14:paraId="2C250908" w14:textId="77777777" w:rsidR="00506EF4" w:rsidRPr="0028567F" w:rsidRDefault="00C91A4D" w:rsidP="0028567F">
            <w:pPr>
              <w:spacing w:after="0" w:line="240" w:lineRule="auto"/>
              <w:ind w:left="123"/>
              <w:contextualSpacing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 xml:space="preserve">1.0  INTERPRET </w:t>
            </w:r>
          </w:p>
          <w:p w14:paraId="23D84323" w14:textId="77777777" w:rsidR="00506EF4" w:rsidRPr="0028567F" w:rsidRDefault="00506EF4" w:rsidP="0028567F">
            <w:pPr>
              <w:spacing w:after="0" w:line="240" w:lineRule="auto"/>
              <w:ind w:left="123"/>
              <w:contextualSpacing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 xml:space="preserve">       </w:t>
            </w:r>
            <w:r w:rsidR="00C91A4D" w:rsidRPr="0028567F">
              <w:rPr>
                <w:rFonts w:ascii="Arial" w:hAnsi="Arial" w:cs="Arial"/>
                <w:b/>
              </w:rPr>
              <w:t xml:space="preserve">APPLICATION </w:t>
            </w:r>
          </w:p>
          <w:p w14:paraId="3A945747" w14:textId="77777777" w:rsidR="00506EF4" w:rsidRPr="0028567F" w:rsidRDefault="00506EF4" w:rsidP="0028567F">
            <w:pPr>
              <w:spacing w:after="0" w:line="240" w:lineRule="auto"/>
              <w:ind w:left="123"/>
              <w:contextualSpacing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 xml:space="preserve">       </w:t>
            </w:r>
            <w:r w:rsidR="00C91A4D" w:rsidRPr="0028567F">
              <w:rPr>
                <w:rFonts w:ascii="Arial" w:hAnsi="Arial" w:cs="Arial"/>
                <w:b/>
              </w:rPr>
              <w:t xml:space="preserve">MODULE </w:t>
            </w:r>
          </w:p>
          <w:p w14:paraId="67E51628" w14:textId="77777777" w:rsidR="00506EF4" w:rsidRPr="0028567F" w:rsidRDefault="00506EF4" w:rsidP="0028567F">
            <w:pPr>
              <w:spacing w:after="0" w:line="240" w:lineRule="auto"/>
              <w:ind w:left="123"/>
              <w:contextualSpacing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 xml:space="preserve">       </w:t>
            </w:r>
            <w:r w:rsidR="00C91A4D" w:rsidRPr="0028567F">
              <w:rPr>
                <w:rFonts w:ascii="Arial" w:hAnsi="Arial" w:cs="Arial"/>
                <w:b/>
              </w:rPr>
              <w:t xml:space="preserve">DEVELOPMENT </w:t>
            </w:r>
          </w:p>
          <w:p w14:paraId="5A8FF4CA" w14:textId="77777777" w:rsidR="0069032C" w:rsidRPr="0028567F" w:rsidRDefault="00506EF4" w:rsidP="0028567F">
            <w:pPr>
              <w:spacing w:after="0" w:line="240" w:lineRule="auto"/>
              <w:ind w:left="123"/>
              <w:contextualSpacing/>
              <w:rPr>
                <w:rFonts w:ascii="Arial" w:hAnsi="Arial" w:cs="Arial"/>
                <w:b/>
              </w:rPr>
            </w:pPr>
            <w:r w:rsidRPr="0028567F">
              <w:rPr>
                <w:rFonts w:ascii="Arial" w:hAnsi="Arial" w:cs="Arial"/>
                <w:b/>
              </w:rPr>
              <w:t xml:space="preserve">       </w:t>
            </w:r>
            <w:r w:rsidR="00C91A4D" w:rsidRPr="0028567F">
              <w:rPr>
                <w:rFonts w:ascii="Arial" w:hAnsi="Arial" w:cs="Arial"/>
                <w:b/>
              </w:rPr>
              <w:t>REQUIREMENT</w:t>
            </w:r>
          </w:p>
          <w:p w14:paraId="5FAED7AD" w14:textId="77777777" w:rsidR="008A3F6E" w:rsidRPr="0028567F" w:rsidRDefault="008A3F6E" w:rsidP="0028567F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5076" w:type="dxa"/>
          </w:tcPr>
          <w:p w14:paraId="5194F012" w14:textId="77777777" w:rsidR="0086138A" w:rsidRPr="0028567F" w:rsidRDefault="0086138A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59CAD5C7" w14:textId="77777777" w:rsidR="008A3F6E" w:rsidRPr="0028567F" w:rsidRDefault="008A3F6E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28567F">
              <w:rPr>
                <w:rFonts w:ascii="Arial" w:hAnsi="Arial" w:cs="Arial"/>
                <w:b/>
                <w:u w:val="single"/>
              </w:rPr>
              <w:t>Related Knowledge</w:t>
            </w:r>
          </w:p>
          <w:p w14:paraId="55781B11" w14:textId="77777777" w:rsidR="00264B8D" w:rsidRPr="0028567F" w:rsidRDefault="00264B8D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7BB34AF7" w14:textId="77777777" w:rsidR="0069032C" w:rsidRPr="0028567F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Types of functional specification document such as:</w:t>
            </w:r>
          </w:p>
          <w:p w14:paraId="284FE63C" w14:textId="77777777" w:rsidR="0069032C" w:rsidRPr="00A076AA" w:rsidRDefault="0069032C" w:rsidP="0028567F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A076AA">
              <w:rPr>
                <w:rFonts w:ascii="Arial" w:hAnsi="Arial" w:cs="Arial"/>
                <w:highlight w:val="yellow"/>
              </w:rPr>
              <w:t>Functional Design Specification (FDS)</w:t>
            </w:r>
          </w:p>
          <w:p w14:paraId="1C40530E" w14:textId="77777777" w:rsidR="0069032C" w:rsidRPr="00A076AA" w:rsidRDefault="0069032C" w:rsidP="0028567F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A076AA">
              <w:rPr>
                <w:rFonts w:ascii="Arial" w:hAnsi="Arial" w:cs="Arial"/>
                <w:highlight w:val="yellow"/>
              </w:rPr>
              <w:t>Software Design Document (SDD)</w:t>
            </w:r>
          </w:p>
          <w:p w14:paraId="6ABF0FF5" w14:textId="77777777" w:rsidR="000503E8" w:rsidRPr="0028567F" w:rsidRDefault="000503E8" w:rsidP="002856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14:paraId="3ED41BF8" w14:textId="77777777" w:rsidR="002F2F05" w:rsidRPr="0028567F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Function of Software Requirement </w:t>
            </w:r>
            <w:r w:rsidRPr="0028567F">
              <w:rPr>
                <w:rFonts w:ascii="Arial" w:hAnsi="Arial" w:cs="Arial"/>
                <w:bCs/>
              </w:rPr>
              <w:t>Specification</w:t>
            </w:r>
            <w:r w:rsidRPr="0028567F">
              <w:rPr>
                <w:rFonts w:ascii="Arial" w:hAnsi="Arial" w:cs="Arial"/>
              </w:rPr>
              <w:t xml:space="preserve"> </w:t>
            </w:r>
          </w:p>
          <w:p w14:paraId="6A41DD7F" w14:textId="77777777" w:rsidR="0069032C" w:rsidRPr="0028567F" w:rsidRDefault="002F2F05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       </w:t>
            </w:r>
            <w:r w:rsidR="0069032C" w:rsidRPr="00A076AA">
              <w:rPr>
                <w:rFonts w:ascii="Arial" w:hAnsi="Arial" w:cs="Arial"/>
                <w:highlight w:val="yellow"/>
              </w:rPr>
              <w:t>(SRS)</w:t>
            </w:r>
          </w:p>
          <w:p w14:paraId="7BDB3A42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456F01D" w14:textId="77777777" w:rsidR="0069032C" w:rsidRPr="00A076AA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A076AA">
              <w:rPr>
                <w:rFonts w:ascii="Arial" w:hAnsi="Arial" w:cs="Arial"/>
                <w:bCs/>
                <w:highlight w:val="yellow"/>
              </w:rPr>
              <w:t>Introduction to scripting language</w:t>
            </w:r>
          </w:p>
          <w:p w14:paraId="36463F02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14:paraId="3FEC0B97" w14:textId="77777777" w:rsidR="002F2F05" w:rsidRPr="00A076AA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A076AA">
              <w:rPr>
                <w:rFonts w:ascii="Arial" w:hAnsi="Arial" w:cs="Arial"/>
                <w:bCs/>
                <w:highlight w:val="yellow"/>
              </w:rPr>
              <w:t>Introdu</w:t>
            </w:r>
            <w:r w:rsidR="002F2F05" w:rsidRPr="00A076AA">
              <w:rPr>
                <w:rFonts w:ascii="Arial" w:hAnsi="Arial" w:cs="Arial"/>
                <w:bCs/>
                <w:highlight w:val="yellow"/>
              </w:rPr>
              <w:t xml:space="preserve">ction to Integrated Development  </w:t>
            </w:r>
          </w:p>
          <w:p w14:paraId="5D856DDB" w14:textId="77777777" w:rsidR="000503E8" w:rsidRPr="0028567F" w:rsidRDefault="002F2F05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A076AA">
              <w:rPr>
                <w:rFonts w:ascii="Arial" w:hAnsi="Arial" w:cs="Arial"/>
                <w:bCs/>
                <w:highlight w:val="yellow"/>
              </w:rPr>
              <w:t xml:space="preserve">       </w:t>
            </w:r>
            <w:r w:rsidR="0069032C" w:rsidRPr="00A076AA">
              <w:rPr>
                <w:rFonts w:ascii="Arial" w:hAnsi="Arial" w:cs="Arial"/>
                <w:bCs/>
                <w:highlight w:val="yellow"/>
              </w:rPr>
              <w:t>Environment (IDE)</w:t>
            </w:r>
          </w:p>
          <w:p w14:paraId="62D447C5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04D228E9" w14:textId="77777777" w:rsidR="0069032C" w:rsidRPr="0028567F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Introduction to </w:t>
            </w:r>
            <w:r w:rsidRPr="00A076AA">
              <w:rPr>
                <w:rFonts w:ascii="Arial" w:hAnsi="Arial" w:cs="Arial"/>
                <w:bCs/>
                <w:highlight w:val="yellow"/>
              </w:rPr>
              <w:t>Test Driven Development (TDD)</w:t>
            </w:r>
          </w:p>
          <w:p w14:paraId="0D782C0B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14:paraId="563E5AB7" w14:textId="77777777" w:rsidR="0069032C" w:rsidRPr="0028567F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Project brief content such as:</w:t>
            </w:r>
          </w:p>
          <w:p w14:paraId="312B0B94" w14:textId="77777777" w:rsidR="0069032C" w:rsidRPr="00A076AA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A076AA">
              <w:rPr>
                <w:rFonts w:ascii="Arial" w:hAnsi="Arial" w:cs="Arial"/>
                <w:iCs/>
                <w:highlight w:val="yellow"/>
              </w:rPr>
              <w:t>Development timeline</w:t>
            </w:r>
          </w:p>
          <w:p w14:paraId="5B67F239" w14:textId="77777777" w:rsidR="0069032C" w:rsidRPr="00A076AA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A076AA">
              <w:rPr>
                <w:rFonts w:ascii="Arial" w:hAnsi="Arial" w:cs="Arial"/>
                <w:iCs/>
                <w:highlight w:val="yellow"/>
              </w:rPr>
              <w:lastRenderedPageBreak/>
              <w:t>Modules number</w:t>
            </w:r>
          </w:p>
          <w:p w14:paraId="3DC45D28" w14:textId="77777777" w:rsidR="0069032C" w:rsidRPr="00A076AA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A076AA">
              <w:rPr>
                <w:rFonts w:ascii="Arial" w:hAnsi="Arial" w:cs="Arial"/>
                <w:iCs/>
                <w:highlight w:val="yellow"/>
              </w:rPr>
              <w:t>Task assignation</w:t>
            </w:r>
          </w:p>
          <w:p w14:paraId="3136A950" w14:textId="77777777" w:rsidR="000503E8" w:rsidRPr="0028567F" w:rsidRDefault="000503E8" w:rsidP="0028567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14:paraId="190A3D7A" w14:textId="77777777" w:rsidR="0069032C" w:rsidRPr="00D149BC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iCs/>
                <w:highlight w:val="yellow"/>
              </w:rPr>
              <w:t>Application mock up</w:t>
            </w:r>
          </w:p>
          <w:p w14:paraId="38E53BE0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14:paraId="4D36CFF3" w14:textId="77777777" w:rsidR="0069032C" w:rsidRPr="0028567F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Third party component such as:</w:t>
            </w:r>
          </w:p>
          <w:p w14:paraId="4AD4735F" w14:textId="77777777" w:rsidR="0069032C" w:rsidRPr="00D149BC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Payment gateway</w:t>
            </w:r>
          </w:p>
          <w:p w14:paraId="535AD209" w14:textId="77777777" w:rsidR="0069032C" w:rsidRPr="00D149BC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Security certificate</w:t>
            </w:r>
          </w:p>
          <w:p w14:paraId="5E388AE5" w14:textId="77777777" w:rsidR="0069032C" w:rsidRPr="00D149BC" w:rsidRDefault="0069032C" w:rsidP="0028567F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Single Sign On (SSO)</w:t>
            </w:r>
          </w:p>
          <w:p w14:paraId="3A35550C" w14:textId="77777777" w:rsidR="000503E8" w:rsidRPr="0028567F" w:rsidRDefault="000503E8" w:rsidP="0028567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14:paraId="2B0C8FBE" w14:textId="77777777" w:rsidR="0069032C" w:rsidRPr="00D149BC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Awareness of End User License Agreement (EULA)</w:t>
            </w:r>
          </w:p>
          <w:p w14:paraId="1BF33275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14:paraId="5BE38273" w14:textId="77777777" w:rsidR="0069032C" w:rsidRPr="00D149BC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Software licensing such as:</w:t>
            </w:r>
          </w:p>
          <w:p w14:paraId="42106EB6" w14:textId="77777777" w:rsidR="0069032C" w:rsidRPr="00D149BC" w:rsidRDefault="0069032C" w:rsidP="0028567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 xml:space="preserve">Proprietary </w:t>
            </w:r>
          </w:p>
          <w:p w14:paraId="0B741C67" w14:textId="77777777" w:rsidR="0069032C" w:rsidRPr="00D149BC" w:rsidRDefault="0069032C" w:rsidP="0028567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Open source</w:t>
            </w:r>
          </w:p>
          <w:p w14:paraId="00725E8F" w14:textId="77777777" w:rsidR="000503E8" w:rsidRPr="0028567F" w:rsidRDefault="000503E8" w:rsidP="0028567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14:paraId="3EA23DD6" w14:textId="77777777" w:rsidR="00541DF5" w:rsidRPr="00D149BC" w:rsidRDefault="0069032C" w:rsidP="0028567F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bCs/>
                <w:highlight w:val="yellow"/>
              </w:rPr>
              <w:t>Unified Modelling Language (UML)</w:t>
            </w:r>
          </w:p>
          <w:p w14:paraId="712B02D2" w14:textId="77777777" w:rsidR="0086138A" w:rsidRPr="0028567F" w:rsidRDefault="0086138A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A1833EB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D8C7B24" w14:textId="77777777" w:rsidR="00541DF5" w:rsidRPr="0028567F" w:rsidRDefault="00F038EA" w:rsidP="0028567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28567F">
              <w:rPr>
                <w:rFonts w:ascii="Arial" w:hAnsi="Arial" w:cs="Arial"/>
                <w:b/>
                <w:u w:val="single"/>
              </w:rPr>
              <w:t>Applied</w:t>
            </w:r>
            <w:r w:rsidR="00541DF5" w:rsidRPr="0028567F">
              <w:rPr>
                <w:rFonts w:ascii="Arial" w:hAnsi="Arial" w:cs="Arial"/>
                <w:b/>
                <w:u w:val="single"/>
              </w:rPr>
              <w:t xml:space="preserve"> Skills</w:t>
            </w:r>
          </w:p>
          <w:p w14:paraId="015CD379" w14:textId="77777777" w:rsidR="00264B8D" w:rsidRPr="0028567F" w:rsidRDefault="00264B8D" w:rsidP="0028567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61296FB1" w14:textId="77777777" w:rsidR="000503E8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>Obtain project brief</w:t>
            </w:r>
          </w:p>
          <w:p w14:paraId="0DAED5FC" w14:textId="77777777" w:rsidR="001B69C3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>Identify m</w:t>
            </w:r>
            <w:r w:rsidRPr="0028567F">
              <w:rPr>
                <w:rFonts w:ascii="Arial" w:hAnsi="Arial" w:cs="Arial"/>
              </w:rPr>
              <w:t xml:space="preserve">odule function and </w:t>
            </w:r>
            <w:r w:rsidRPr="0028567F">
              <w:rPr>
                <w:rFonts w:ascii="Arial" w:hAnsi="Arial" w:cs="Arial"/>
                <w:iCs/>
              </w:rPr>
              <w:t xml:space="preserve">specification </w:t>
            </w:r>
          </w:p>
          <w:p w14:paraId="0753ED15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39BAEB83" w14:textId="77777777" w:rsidR="001B69C3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 xml:space="preserve">Identify development timeline </w:t>
            </w:r>
          </w:p>
          <w:p w14:paraId="52E9D2DC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6F4B2CB1" w14:textId="77777777" w:rsidR="001B69C3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 xml:space="preserve">Identify task assignation </w:t>
            </w:r>
          </w:p>
          <w:p w14:paraId="31FE7C49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0AF2CB46" w14:textId="77777777" w:rsidR="001B69C3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 xml:space="preserve">Check application flow </w:t>
            </w:r>
          </w:p>
          <w:p w14:paraId="1F6CEC3C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30AF8F4B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5A18ED63" w14:textId="77777777" w:rsidR="001B69C3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t xml:space="preserve">Check application mock up design </w:t>
            </w:r>
          </w:p>
          <w:p w14:paraId="0957D133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09014A07" w14:textId="77777777" w:rsidR="0069032C" w:rsidRPr="0028567F" w:rsidRDefault="001B69C3" w:rsidP="0028567F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28567F">
              <w:rPr>
                <w:rFonts w:ascii="Arial" w:hAnsi="Arial" w:cs="Arial"/>
                <w:iCs/>
              </w:rPr>
              <w:lastRenderedPageBreak/>
              <w:t xml:space="preserve">Check </w:t>
            </w:r>
            <w:r w:rsidRPr="0028567F">
              <w:rPr>
                <w:rFonts w:ascii="Arial" w:hAnsi="Arial" w:cs="Arial"/>
              </w:rPr>
              <w:t>t</w:t>
            </w:r>
            <w:r w:rsidRPr="0028567F">
              <w:rPr>
                <w:rFonts w:ascii="Arial" w:hAnsi="Arial" w:cs="Arial"/>
                <w:iCs/>
              </w:rPr>
              <w:t>hird party</w:t>
            </w:r>
            <w:r w:rsidRPr="0028567F">
              <w:rPr>
                <w:rFonts w:ascii="Arial" w:hAnsi="Arial" w:cs="Arial"/>
              </w:rPr>
              <w:t xml:space="preserve"> component requirement </w:t>
            </w:r>
          </w:p>
          <w:p w14:paraId="1181A060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4F22E56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9E85A34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1D9693C" w14:textId="77777777" w:rsidR="001B69C3" w:rsidRPr="0028567F" w:rsidRDefault="001B69C3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3CA715AA" w14:textId="77777777" w:rsidR="0069032C" w:rsidRPr="0028567F" w:rsidRDefault="0069032C" w:rsidP="0028567F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8567F">
              <w:rPr>
                <w:rFonts w:ascii="Arial" w:hAnsi="Arial" w:cs="Arial"/>
                <w:b/>
                <w:sz w:val="22"/>
                <w:szCs w:val="22"/>
                <w:u w:val="single"/>
              </w:rPr>
              <w:t>Attitude:</w:t>
            </w:r>
          </w:p>
          <w:p w14:paraId="70F6DFC4" w14:textId="77777777" w:rsidR="0069032C" w:rsidRPr="0028567F" w:rsidRDefault="0069032C" w:rsidP="0028567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Proactive when interpreting application module development requirement</w:t>
            </w:r>
          </w:p>
          <w:p w14:paraId="49F34735" w14:textId="77777777" w:rsidR="0069032C" w:rsidRPr="0028567F" w:rsidRDefault="0069032C" w:rsidP="0028567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Resourceful when interpreting application module development requirement </w:t>
            </w:r>
          </w:p>
          <w:p w14:paraId="14FF9067" w14:textId="77777777" w:rsidR="0069032C" w:rsidRPr="0028567F" w:rsidRDefault="0069032C" w:rsidP="0028567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Committed when interpreting application module development requirement</w:t>
            </w:r>
          </w:p>
          <w:p w14:paraId="2B537239" w14:textId="77777777" w:rsidR="0069032C" w:rsidRPr="0028567F" w:rsidRDefault="0069032C" w:rsidP="0028567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Analytical thinking when interpreting application module development requirement</w:t>
            </w:r>
          </w:p>
          <w:p w14:paraId="3B51AE07" w14:textId="77777777" w:rsidR="0069032C" w:rsidRPr="0028567F" w:rsidRDefault="0069032C" w:rsidP="0028567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Adhere to </w:t>
            </w:r>
            <w:r w:rsidRPr="0028567F">
              <w:rPr>
                <w:rFonts w:ascii="Arial" w:hAnsi="Arial" w:cs="Arial"/>
                <w:bCs/>
              </w:rPr>
              <w:t>End User License Agreement (EULA)</w:t>
            </w:r>
          </w:p>
          <w:p w14:paraId="478E1AA9" w14:textId="77777777" w:rsidR="0069032C" w:rsidRPr="0028567F" w:rsidRDefault="0069032C" w:rsidP="0028567F">
            <w:pPr>
              <w:spacing w:after="0" w:line="240" w:lineRule="auto"/>
              <w:ind w:hanging="9"/>
              <w:rPr>
                <w:rFonts w:ascii="Arial" w:hAnsi="Arial" w:cs="Arial"/>
                <w:i/>
                <w:u w:val="single"/>
              </w:rPr>
            </w:pPr>
          </w:p>
          <w:p w14:paraId="31A19040" w14:textId="77777777" w:rsidR="0069032C" w:rsidRPr="0028567F" w:rsidRDefault="0069032C" w:rsidP="0028567F">
            <w:pPr>
              <w:spacing w:after="0" w:line="240" w:lineRule="auto"/>
              <w:ind w:left="318" w:hanging="360"/>
              <w:rPr>
                <w:rFonts w:ascii="Arial" w:hAnsi="Arial" w:cs="Arial"/>
                <w:b/>
                <w:i/>
                <w:u w:val="single"/>
              </w:rPr>
            </w:pPr>
            <w:r w:rsidRPr="0028567F">
              <w:rPr>
                <w:rFonts w:ascii="Arial" w:hAnsi="Arial" w:cs="Arial"/>
                <w:b/>
                <w:i/>
                <w:u w:val="single"/>
              </w:rPr>
              <w:t>Safety:</w:t>
            </w:r>
          </w:p>
          <w:p w14:paraId="1E27AC56" w14:textId="77777777" w:rsidR="008A3F6E" w:rsidRPr="0028567F" w:rsidRDefault="0069032C" w:rsidP="0028567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83" w:hanging="113"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Adhere to workplace ergonomics practice</w:t>
            </w:r>
          </w:p>
          <w:p w14:paraId="730B24D9" w14:textId="77777777" w:rsidR="00541DF5" w:rsidRPr="0028567F" w:rsidRDefault="00541DF5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D918F39" w14:textId="77777777" w:rsidR="00541DF5" w:rsidRPr="0028567F" w:rsidRDefault="00541DF5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43030E3" w14:textId="77777777" w:rsidR="00541DF5" w:rsidRPr="0028567F" w:rsidRDefault="00541DF5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995" w:type="dxa"/>
          </w:tcPr>
          <w:p w14:paraId="67D02A43" w14:textId="77777777" w:rsidR="0086138A" w:rsidRPr="0028567F" w:rsidRDefault="0086138A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37F23637" w14:textId="77777777" w:rsidR="00541DF5" w:rsidRPr="0028567F" w:rsidRDefault="00541DF5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28567F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6216A8B5" w14:textId="77777777" w:rsidR="00264B8D" w:rsidRPr="0028567F" w:rsidRDefault="00264B8D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A530198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Function of Software Requirement </w:t>
            </w:r>
            <w:r w:rsidRPr="0028567F">
              <w:rPr>
                <w:rFonts w:ascii="Arial" w:hAnsi="Arial" w:cs="Arial"/>
                <w:bCs/>
              </w:rPr>
              <w:t>Specification</w:t>
            </w:r>
            <w:r w:rsidRPr="0028567F">
              <w:rPr>
                <w:rFonts w:ascii="Arial" w:hAnsi="Arial" w:cs="Arial"/>
              </w:rPr>
              <w:t xml:space="preserve"> (SRS) explained</w:t>
            </w:r>
          </w:p>
          <w:p w14:paraId="7D70F5E3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1960537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35303A5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2BFA3BD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CF9587C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14C46A30" w14:textId="77777777" w:rsidR="000503E8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E2A5E72" w14:textId="77777777" w:rsidR="0028567F" w:rsidRDefault="0028567F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A761F4B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Types of scripting language listed</w:t>
            </w:r>
          </w:p>
          <w:p w14:paraId="309B5EF5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396A742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Function of Integrated Development Environment (IDE) explained</w:t>
            </w:r>
          </w:p>
          <w:p w14:paraId="559B690A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6198B36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Function of Test Driven Development (TDD) explained</w:t>
            </w:r>
          </w:p>
          <w:p w14:paraId="5CFE63A4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Types of project brief content listed</w:t>
            </w:r>
          </w:p>
          <w:p w14:paraId="2641804B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39E37E6F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67764336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3EFD551F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7B74C53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Function of application mock up explained</w:t>
            </w:r>
          </w:p>
          <w:p w14:paraId="6DF7B942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Third party component listed</w:t>
            </w:r>
          </w:p>
          <w:p w14:paraId="538B0027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1691B6A8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6F190061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14:paraId="2D306FAB" w14:textId="77777777" w:rsidR="000503E8" w:rsidRPr="0028567F" w:rsidRDefault="000503E8" w:rsidP="0028567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638B249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Purpose of End User License Agreement (EULA) explained</w:t>
            </w:r>
          </w:p>
          <w:p w14:paraId="381C7914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Types of software licensing listed</w:t>
            </w:r>
          </w:p>
          <w:p w14:paraId="375DD6F2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60BE439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Application prototype development requirement confirmed</w:t>
            </w:r>
          </w:p>
          <w:p w14:paraId="313F1E2C" w14:textId="77777777" w:rsidR="00C17F30" w:rsidRPr="0028567F" w:rsidRDefault="00C17F30" w:rsidP="0028567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Workplace ergonomic practice explained</w:t>
            </w:r>
          </w:p>
          <w:p w14:paraId="5D75520D" w14:textId="77777777" w:rsidR="0069032C" w:rsidRPr="0028567F" w:rsidRDefault="002E16DD" w:rsidP="0028567F">
            <w:pPr>
              <w:spacing w:after="0" w:line="240" w:lineRule="auto"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        </w:t>
            </w:r>
          </w:p>
          <w:p w14:paraId="78D9B547" w14:textId="77777777" w:rsidR="00541DF5" w:rsidRPr="0028567F" w:rsidRDefault="00541DF5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28567F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530C6EF6" w14:textId="77777777" w:rsidR="000503E8" w:rsidRPr="0028567F" w:rsidRDefault="000503E8" w:rsidP="0028567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F09AB1C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Module function and specification interpreted according to Software Requirement Specification (SRS) </w:t>
            </w:r>
          </w:p>
          <w:p w14:paraId="50F61F8C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Development timeline confirmed according to job brief</w:t>
            </w:r>
          </w:p>
          <w:p w14:paraId="0D25178D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Task assignation confirmed according to job brief</w:t>
            </w:r>
          </w:p>
          <w:p w14:paraId="63053FF5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 xml:space="preserve">Application flow interpreted according to </w:t>
            </w:r>
            <w:r w:rsidRPr="0028567F">
              <w:rPr>
                <w:rFonts w:ascii="Arial" w:hAnsi="Arial" w:cs="Arial"/>
              </w:rPr>
              <w:t xml:space="preserve">Software Requirement Specification (SRS) </w:t>
            </w:r>
          </w:p>
          <w:p w14:paraId="5B737BA2" w14:textId="77777777" w:rsidR="000503E8" w:rsidRPr="0028567F" w:rsidRDefault="000503E8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85AE9B0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Application mock up design interpreted according to </w:t>
            </w:r>
            <w:r w:rsidRPr="0028567F">
              <w:rPr>
                <w:rFonts w:ascii="Arial" w:hAnsi="Arial" w:cs="Arial"/>
                <w:bCs/>
              </w:rPr>
              <w:t xml:space="preserve">storyboard </w:t>
            </w:r>
          </w:p>
          <w:p w14:paraId="52C3FE19" w14:textId="77777777" w:rsidR="000503E8" w:rsidRPr="0028567F" w:rsidRDefault="000503E8" w:rsidP="0028567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lastRenderedPageBreak/>
              <w:t>Third party component requirement (payment gateway, security certificate) interpreted according to Software Requirement Specification (SRS)</w:t>
            </w:r>
          </w:p>
          <w:p w14:paraId="43F7D3FB" w14:textId="77777777" w:rsidR="006D56D2" w:rsidRPr="0028567F" w:rsidRDefault="006D56D2" w:rsidP="0028567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</w:tc>
      </w:tr>
    </w:tbl>
    <w:p w14:paraId="3CF26C22" w14:textId="77777777" w:rsidR="00E4439B" w:rsidRDefault="00E4439B"/>
    <w:p w14:paraId="3B2B389B" w14:textId="77777777" w:rsidR="000503E8" w:rsidRDefault="000503E8"/>
    <w:p w14:paraId="04276D80" w14:textId="77777777" w:rsidR="007B031E" w:rsidRDefault="007B031E">
      <w:pPr>
        <w:sectPr w:rsidR="007B031E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A07D25" w14:textId="77777777" w:rsidR="00430A5E" w:rsidRDefault="00430A5E"/>
    <w:p w14:paraId="62EDF6BD" w14:textId="77777777" w:rsidR="0086138A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t>CONTENT AND LEARNING STANDARDS</w:t>
      </w:r>
    </w:p>
    <w:p w14:paraId="5E1FAC11" w14:textId="77777777" w:rsidR="0086138A" w:rsidRPr="004C23C1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DC61FF" w:rsidRPr="004C23C1" w14:paraId="5246D425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18E83D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921A64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E0B4AF1" w14:textId="77777777" w:rsidR="00DC61FF" w:rsidRPr="004C23C1" w:rsidRDefault="00DC61FF" w:rsidP="00DC61FF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CB0790" w:rsidRPr="004C23C1" w14:paraId="3C283883" w14:textId="77777777" w:rsidTr="00033E86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456C0F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4F1C0B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3AC5D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 PROGRAMMING</w:t>
            </w:r>
          </w:p>
        </w:tc>
      </w:tr>
      <w:tr w:rsidR="00CB0790" w:rsidRPr="004C23C1" w14:paraId="6D4B0C90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0CD36D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17F4A1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B10C465" w14:textId="77777777" w:rsidR="00CB0790" w:rsidRPr="004C23C1" w:rsidRDefault="00DC5D99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KPD2023</w:t>
            </w:r>
          </w:p>
        </w:tc>
      </w:tr>
    </w:tbl>
    <w:p w14:paraId="732DE127" w14:textId="77777777" w:rsidR="0086138A" w:rsidRPr="00EC04CC" w:rsidRDefault="0086138A" w:rsidP="0086138A">
      <w:pPr>
        <w:spacing w:after="0"/>
        <w:rPr>
          <w:sz w:val="2"/>
        </w:rPr>
      </w:pPr>
    </w:p>
    <w:tbl>
      <w:tblPr>
        <w:tblW w:w="14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2"/>
        <w:gridCol w:w="2794"/>
        <w:gridCol w:w="5076"/>
        <w:gridCol w:w="3995"/>
      </w:tblGrid>
      <w:tr w:rsidR="0086138A" w:rsidRPr="00BF2854" w14:paraId="38AB6040" w14:textId="77777777" w:rsidTr="00033E86">
        <w:trPr>
          <w:trHeight w:val="578"/>
          <w:jc w:val="center"/>
        </w:trPr>
        <w:tc>
          <w:tcPr>
            <w:tcW w:w="27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238449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796CCBE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1F398844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  <w:p w14:paraId="7D2D5A1D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E6FA54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6B1E42A7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50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EFEE38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49927D09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ENVIRONMENTAL)</w:t>
            </w:r>
          </w:p>
        </w:tc>
        <w:tc>
          <w:tcPr>
            <w:tcW w:w="399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D39FEF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ASSESSMENT CRITERIA</w:t>
            </w:r>
          </w:p>
        </w:tc>
      </w:tr>
      <w:tr w:rsidR="0086138A" w:rsidRPr="00BF2854" w14:paraId="59CA283F" w14:textId="77777777" w:rsidTr="00E568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2" w:type="dxa"/>
            <w:vAlign w:val="center"/>
          </w:tcPr>
          <w:p w14:paraId="21985B95" w14:textId="77777777" w:rsidR="0086138A" w:rsidRPr="00973CEC" w:rsidRDefault="00DC5D99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  <w:r w:rsidRPr="00973CEC">
              <w:rPr>
                <w:rFonts w:ascii="Arial" w:hAnsi="Arial" w:cs="Arial"/>
                <w:b/>
              </w:rPr>
              <w:t>1</w:t>
            </w:r>
            <w:r w:rsidR="00E56843" w:rsidRPr="00973CEC">
              <w:rPr>
                <w:rFonts w:ascii="Arial" w:hAnsi="Arial" w:cs="Arial"/>
                <w:b/>
              </w:rPr>
              <w:t>0</w:t>
            </w:r>
            <w:r w:rsidR="0086138A" w:rsidRPr="00973CEC">
              <w:rPr>
                <w:rFonts w:ascii="Arial" w:hAnsi="Arial" w:cs="Arial"/>
                <w:b/>
              </w:rPr>
              <w:t xml:space="preserve"> HOURS</w:t>
            </w:r>
          </w:p>
          <w:p w14:paraId="6CFE1EEB" w14:textId="77777777" w:rsidR="0086138A" w:rsidRPr="00973CEC" w:rsidRDefault="0086138A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  <w:r w:rsidRPr="00973CEC">
              <w:rPr>
                <w:rFonts w:ascii="Arial" w:hAnsi="Arial" w:cs="Arial"/>
                <w:b/>
              </w:rPr>
              <w:t>(</w:t>
            </w:r>
            <w:r w:rsidR="00047798" w:rsidRPr="00973CEC">
              <w:rPr>
                <w:rFonts w:ascii="Arial" w:hAnsi="Arial" w:cs="Arial"/>
                <w:b/>
              </w:rPr>
              <w:t>2</w:t>
            </w:r>
            <w:r w:rsidRPr="00973CEC">
              <w:rPr>
                <w:rFonts w:ascii="Arial" w:hAnsi="Arial" w:cs="Arial"/>
                <w:b/>
              </w:rPr>
              <w:t xml:space="preserve"> WEEKS)</w:t>
            </w:r>
          </w:p>
          <w:p w14:paraId="6BF51B9F" w14:textId="77777777" w:rsidR="00343A87" w:rsidRPr="00973CEC" w:rsidRDefault="00343A87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3531A583" w14:textId="77777777" w:rsidR="00343A87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973CEC">
              <w:rPr>
                <w:rFonts w:ascii="Arial" w:hAnsi="Arial" w:cs="Arial"/>
                <w:u w:val="single"/>
              </w:rPr>
              <w:t>Related Knowledge</w:t>
            </w:r>
          </w:p>
          <w:p w14:paraId="4CA76B14" w14:textId="77777777" w:rsidR="00973CEC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(5 Hours)</w:t>
            </w:r>
          </w:p>
          <w:p w14:paraId="4DC3CBF6" w14:textId="77777777" w:rsidR="00343A87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1 Week</w:t>
            </w:r>
          </w:p>
          <w:p w14:paraId="6B747335" w14:textId="77777777" w:rsidR="00343A87" w:rsidRPr="00973CEC" w:rsidRDefault="00343A87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</w:p>
          <w:p w14:paraId="6D74A619" w14:textId="77777777" w:rsidR="00343A87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973CEC">
              <w:rPr>
                <w:rFonts w:ascii="Arial" w:hAnsi="Arial" w:cs="Arial"/>
                <w:u w:val="single"/>
              </w:rPr>
              <w:t>Applied Skills</w:t>
            </w:r>
          </w:p>
          <w:p w14:paraId="2F14F203" w14:textId="77777777" w:rsidR="00973CEC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(5 Hours)</w:t>
            </w:r>
          </w:p>
          <w:p w14:paraId="51952A57" w14:textId="77777777" w:rsidR="00343A87" w:rsidRPr="00973CEC" w:rsidRDefault="00973CEC" w:rsidP="00973CEC">
            <w:pPr>
              <w:spacing w:after="0" w:line="240" w:lineRule="auto"/>
              <w:ind w:left="195"/>
              <w:contextualSpacing/>
              <w:jc w:val="center"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1 Week</w:t>
            </w:r>
          </w:p>
        </w:tc>
        <w:tc>
          <w:tcPr>
            <w:tcW w:w="2794" w:type="dxa"/>
            <w:shd w:val="clear" w:color="auto" w:fill="auto"/>
          </w:tcPr>
          <w:p w14:paraId="62862FDC" w14:textId="77777777" w:rsidR="0086138A" w:rsidRPr="00973CEC" w:rsidRDefault="0086138A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 w14:paraId="50E6E61C" w14:textId="77777777" w:rsidR="002E16DD" w:rsidRPr="00D149BC" w:rsidRDefault="002E16DD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  <w:highlight w:val="yellow"/>
              </w:rPr>
            </w:pPr>
            <w:r w:rsidRPr="00973CEC">
              <w:rPr>
                <w:rFonts w:ascii="Arial" w:hAnsi="Arial" w:cs="Arial"/>
                <w:b/>
              </w:rPr>
              <w:t xml:space="preserve">2.0  </w:t>
            </w:r>
            <w:r w:rsidRPr="00D149BC">
              <w:rPr>
                <w:rFonts w:ascii="Arial" w:hAnsi="Arial" w:cs="Arial"/>
                <w:b/>
                <w:highlight w:val="yellow"/>
              </w:rPr>
              <w:t xml:space="preserve">SETUP LOCAL </w:t>
            </w:r>
          </w:p>
          <w:p w14:paraId="45169C2F" w14:textId="77777777" w:rsidR="0069032C" w:rsidRPr="00973CEC" w:rsidRDefault="002E16DD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D149BC">
              <w:rPr>
                <w:rFonts w:ascii="Arial" w:hAnsi="Arial" w:cs="Arial"/>
                <w:b/>
                <w:highlight w:val="yellow"/>
              </w:rPr>
              <w:t xml:space="preserve">       ENVIRONMENT</w:t>
            </w:r>
          </w:p>
          <w:p w14:paraId="0F729304" w14:textId="77777777" w:rsidR="0069032C" w:rsidRPr="00973CEC" w:rsidRDefault="0069032C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97EAF0F" w14:textId="77777777" w:rsidR="0086138A" w:rsidRPr="00973CEC" w:rsidRDefault="0086138A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5076" w:type="dxa"/>
          </w:tcPr>
          <w:p w14:paraId="4C0EAB8A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9D7A5D8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973CEC">
              <w:rPr>
                <w:rFonts w:ascii="Arial" w:hAnsi="Arial" w:cs="Arial"/>
                <w:b/>
                <w:u w:val="single"/>
              </w:rPr>
              <w:t>Related Knowledge</w:t>
            </w:r>
          </w:p>
          <w:p w14:paraId="11025212" w14:textId="77777777" w:rsidR="00264B8D" w:rsidRPr="00973CEC" w:rsidRDefault="00264B8D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1134705" w14:textId="77777777" w:rsidR="006A3CE2" w:rsidRPr="00973CEC" w:rsidRDefault="006A3CE2" w:rsidP="00973CEC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Introduction to development environment</w:t>
            </w:r>
          </w:p>
          <w:p w14:paraId="7B98536B" w14:textId="77777777" w:rsidR="008955F4" w:rsidRPr="00973CEC" w:rsidRDefault="008955F4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1DC53073" w14:textId="77777777" w:rsidR="006A3CE2" w:rsidRPr="00973CEC" w:rsidRDefault="006A3CE2" w:rsidP="00973CEC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Introduction to local server such as:</w:t>
            </w:r>
          </w:p>
          <w:p w14:paraId="30E079EE" w14:textId="77777777" w:rsidR="006A3CE2" w:rsidRPr="00D149BC" w:rsidRDefault="006A3CE2" w:rsidP="00973CE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 xml:space="preserve">Local server access configuration </w:t>
            </w:r>
          </w:p>
          <w:p w14:paraId="2EB2643F" w14:textId="77777777" w:rsidR="006A3CE2" w:rsidRPr="00D149BC" w:rsidRDefault="006A3CE2" w:rsidP="00973CE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Installation procedure</w:t>
            </w:r>
          </w:p>
          <w:p w14:paraId="0CBC94FD" w14:textId="77777777" w:rsidR="008955F4" w:rsidRPr="00973CEC" w:rsidRDefault="008955F4" w:rsidP="00973CEC">
            <w:pPr>
              <w:spacing w:after="0" w:line="240" w:lineRule="auto"/>
              <w:ind w:left="672"/>
              <w:contextualSpacing/>
              <w:rPr>
                <w:rFonts w:ascii="Arial" w:hAnsi="Arial" w:cs="Arial"/>
              </w:rPr>
            </w:pPr>
          </w:p>
          <w:p w14:paraId="39AC680E" w14:textId="77777777" w:rsidR="006A3CE2" w:rsidRPr="00973CEC" w:rsidRDefault="006A3CE2" w:rsidP="00973CEC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Introduction to Source Code Management (SCM) such as:</w:t>
            </w:r>
          </w:p>
          <w:p w14:paraId="2620B921" w14:textId="77777777" w:rsidR="006A3CE2" w:rsidRPr="00D149BC" w:rsidRDefault="006A3CE2" w:rsidP="00973CEC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S</w:t>
            </w:r>
            <w:r w:rsidRPr="00D149BC">
              <w:rPr>
                <w:rFonts w:ascii="Arial" w:hAnsi="Arial" w:cs="Arial"/>
                <w:iCs/>
                <w:highlight w:val="yellow"/>
              </w:rPr>
              <w:t xml:space="preserve">ource code </w:t>
            </w:r>
            <w:r w:rsidRPr="00D149BC">
              <w:rPr>
                <w:rFonts w:ascii="Arial" w:hAnsi="Arial" w:cs="Arial"/>
                <w:highlight w:val="yellow"/>
              </w:rPr>
              <w:t xml:space="preserve">repository </w:t>
            </w:r>
          </w:p>
          <w:p w14:paraId="506AEADF" w14:textId="77777777" w:rsidR="006A3CE2" w:rsidRPr="00D149BC" w:rsidRDefault="006A3CE2" w:rsidP="00973CEC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 xml:space="preserve">Branching </w:t>
            </w:r>
          </w:p>
          <w:p w14:paraId="30C15C95" w14:textId="77777777" w:rsidR="006A3CE2" w:rsidRPr="00D149BC" w:rsidRDefault="006A3CE2" w:rsidP="00973CEC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 xml:space="preserve">Revision </w:t>
            </w:r>
          </w:p>
          <w:p w14:paraId="0509855E" w14:textId="77777777" w:rsidR="006A3CE2" w:rsidRPr="00D149BC" w:rsidRDefault="006A3CE2" w:rsidP="00973CEC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Access control</w:t>
            </w:r>
          </w:p>
          <w:p w14:paraId="594E1454" w14:textId="77777777" w:rsidR="006A3CE2" w:rsidRPr="00D149BC" w:rsidRDefault="006A3CE2" w:rsidP="00973CEC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 xml:space="preserve">Distribution </w:t>
            </w:r>
          </w:p>
          <w:p w14:paraId="236EC8AA" w14:textId="77777777" w:rsidR="008955F4" w:rsidRPr="00973CEC" w:rsidRDefault="008955F4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C14D5AE" w14:textId="77777777" w:rsidR="009A32B9" w:rsidRPr="00973CEC" w:rsidRDefault="009A32B9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6566FB1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D07C053" w14:textId="77777777" w:rsidR="006A3CE2" w:rsidRPr="00D149BC" w:rsidRDefault="006A3CE2" w:rsidP="00973CEC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lastRenderedPageBreak/>
              <w:t>Development stack installation procedure for:</w:t>
            </w:r>
          </w:p>
          <w:p w14:paraId="5D6A2710" w14:textId="77777777" w:rsidR="006A3CE2" w:rsidRPr="00D149BC" w:rsidRDefault="006A3CE2" w:rsidP="00973CE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Windows, Apache, MySQL, PHP (WAMP)</w:t>
            </w:r>
          </w:p>
          <w:p w14:paraId="4C6974D7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4B448C1" w14:textId="77777777" w:rsidR="006A3CE2" w:rsidRPr="00973CEC" w:rsidRDefault="006A3CE2" w:rsidP="00973CEC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Database administration such as:</w:t>
            </w:r>
          </w:p>
          <w:p w14:paraId="1357D621" w14:textId="77777777" w:rsidR="006A3CE2" w:rsidRPr="00D149BC" w:rsidRDefault="006A3CE2" w:rsidP="00973CEC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Database access</w:t>
            </w:r>
          </w:p>
          <w:p w14:paraId="2BBE6471" w14:textId="77777777" w:rsidR="006A3CE2" w:rsidRPr="00D149BC" w:rsidRDefault="006A3CE2" w:rsidP="00973CEC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>Data manipulation</w:t>
            </w:r>
          </w:p>
          <w:p w14:paraId="421FFC39" w14:textId="77777777" w:rsidR="006A3CE2" w:rsidRPr="00D149BC" w:rsidRDefault="006A3CE2" w:rsidP="00973CEC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149BC">
              <w:rPr>
                <w:rFonts w:ascii="Arial" w:hAnsi="Arial" w:cs="Arial"/>
                <w:highlight w:val="yellow"/>
              </w:rPr>
              <w:t xml:space="preserve">Database maintenance </w:t>
            </w:r>
          </w:p>
          <w:p w14:paraId="601BE0E2" w14:textId="77777777" w:rsidR="00506EF4" w:rsidRPr="00973CEC" w:rsidRDefault="00506E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88F3790" w14:textId="77777777" w:rsidR="00506EF4" w:rsidRPr="00973CEC" w:rsidRDefault="00506E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95353A6" w14:textId="77777777" w:rsidR="00C67427" w:rsidRPr="00973CEC" w:rsidRDefault="00C67427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CBCD3F5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31C30DF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B8BD72B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ECA65A3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5A9EFF6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36790BA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727F9AC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3A22DFA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FCA9846" w14:textId="77777777" w:rsidR="0086138A" w:rsidRPr="00973CEC" w:rsidRDefault="00A53457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973CEC">
              <w:rPr>
                <w:rFonts w:ascii="Arial" w:hAnsi="Arial" w:cs="Arial"/>
                <w:b/>
                <w:u w:val="single"/>
              </w:rPr>
              <w:t>Applied</w:t>
            </w:r>
            <w:r w:rsidR="0086138A" w:rsidRPr="00973CEC">
              <w:rPr>
                <w:rFonts w:ascii="Arial" w:hAnsi="Arial" w:cs="Arial"/>
                <w:b/>
                <w:u w:val="single"/>
              </w:rPr>
              <w:t xml:space="preserve"> Skills</w:t>
            </w:r>
          </w:p>
          <w:p w14:paraId="4A40A812" w14:textId="77777777" w:rsidR="00264B8D" w:rsidRPr="00973CEC" w:rsidRDefault="00264B8D" w:rsidP="00973CEC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2D7C9115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Interpret local environment requirement </w:t>
            </w:r>
          </w:p>
          <w:p w14:paraId="1ED6A49A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B7576D9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Interpret database structure </w:t>
            </w:r>
          </w:p>
          <w:p w14:paraId="545D2092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Select programming language </w:t>
            </w:r>
          </w:p>
          <w:p w14:paraId="13B774A8" w14:textId="77777777" w:rsidR="008955F4" w:rsidRPr="00973CEC" w:rsidRDefault="008955F4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00030EED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Check local server access configuration </w:t>
            </w:r>
          </w:p>
          <w:p w14:paraId="10604EED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9C08FBF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Check development server access configuration </w:t>
            </w:r>
          </w:p>
          <w:p w14:paraId="4B577C26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6429338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316CE3E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Check Source Code Management (SCM) access </w:t>
            </w:r>
          </w:p>
          <w:p w14:paraId="4CF306F3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25E7DCF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E0D2666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lastRenderedPageBreak/>
              <w:t xml:space="preserve">Install Integrated Development Environment (IDE) </w:t>
            </w:r>
          </w:p>
          <w:p w14:paraId="7986D35E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467C5D1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Install development stack (i.e. WAMP, LAMP) </w:t>
            </w:r>
          </w:p>
          <w:p w14:paraId="5C1CC8C0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74E682F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5FFA545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Install local server </w:t>
            </w:r>
          </w:p>
          <w:p w14:paraId="6B742BDE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2C3E1C0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Install local database server </w:t>
            </w:r>
          </w:p>
          <w:p w14:paraId="0FB87791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2CFAFF9" w14:textId="77777777" w:rsidR="006A3CE2" w:rsidRPr="00973CEC" w:rsidRDefault="006A3CE2" w:rsidP="00973CEC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lang w:val="fr-FR"/>
              </w:rPr>
            </w:pPr>
            <w:r w:rsidRPr="00973CEC">
              <w:rPr>
                <w:rFonts w:ascii="Arial" w:hAnsi="Arial" w:cs="Arial"/>
                <w:lang w:val="fr-FR"/>
              </w:rPr>
              <w:t xml:space="preserve">Install Source Code Management (SCM) software </w:t>
            </w:r>
          </w:p>
          <w:p w14:paraId="649EA312" w14:textId="77777777" w:rsidR="002E16DD" w:rsidRPr="00973CEC" w:rsidRDefault="002E16DD" w:rsidP="00973CEC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34E2CB8C" w14:textId="77777777" w:rsidR="0069032C" w:rsidRPr="00973CEC" w:rsidRDefault="0069032C" w:rsidP="00973CEC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973CEC">
              <w:rPr>
                <w:rFonts w:ascii="Arial" w:hAnsi="Arial" w:cs="Arial"/>
                <w:b/>
                <w:sz w:val="22"/>
                <w:szCs w:val="22"/>
                <w:u w:val="single"/>
              </w:rPr>
              <w:t>Attitude:</w:t>
            </w:r>
          </w:p>
          <w:p w14:paraId="7BA783CF" w14:textId="77777777" w:rsidR="0069032C" w:rsidRPr="00973CEC" w:rsidRDefault="0069032C" w:rsidP="00973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Proactive when setup local environment</w:t>
            </w:r>
          </w:p>
          <w:p w14:paraId="6478A71D" w14:textId="77777777" w:rsidR="0069032C" w:rsidRPr="00973CEC" w:rsidRDefault="0069032C" w:rsidP="00973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Resourceful when setup local environment</w:t>
            </w:r>
          </w:p>
          <w:p w14:paraId="03AFFAC0" w14:textId="77777777" w:rsidR="0069032C" w:rsidRPr="00973CEC" w:rsidRDefault="0069032C" w:rsidP="00973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Committed when setup local environment</w:t>
            </w:r>
          </w:p>
          <w:p w14:paraId="11334ADB" w14:textId="77777777" w:rsidR="0069032C" w:rsidRPr="00973CEC" w:rsidRDefault="0069032C" w:rsidP="00973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Analytical thinking when setup local environment</w:t>
            </w:r>
          </w:p>
          <w:p w14:paraId="77CB6263" w14:textId="77777777" w:rsidR="0069032C" w:rsidRPr="00973CEC" w:rsidRDefault="0069032C" w:rsidP="00973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Follow company’s installation guideline</w:t>
            </w:r>
          </w:p>
          <w:p w14:paraId="508A5DF5" w14:textId="77777777" w:rsidR="0069032C" w:rsidRPr="00973CEC" w:rsidRDefault="0069032C" w:rsidP="00973CEC">
            <w:pPr>
              <w:spacing w:after="0" w:line="240" w:lineRule="auto"/>
              <w:ind w:left="318" w:hanging="360"/>
              <w:rPr>
                <w:rFonts w:ascii="Arial" w:hAnsi="Arial" w:cs="Arial"/>
                <w:b/>
                <w:i/>
                <w:u w:val="single"/>
              </w:rPr>
            </w:pPr>
            <w:r w:rsidRPr="00973CEC">
              <w:rPr>
                <w:rFonts w:ascii="Arial" w:hAnsi="Arial" w:cs="Arial"/>
                <w:b/>
                <w:i/>
                <w:u w:val="single"/>
              </w:rPr>
              <w:t>Safety:</w:t>
            </w:r>
          </w:p>
          <w:p w14:paraId="674372B8" w14:textId="77777777" w:rsidR="0086138A" w:rsidRPr="00973CEC" w:rsidRDefault="0069032C" w:rsidP="00973CEC">
            <w:pPr>
              <w:numPr>
                <w:ilvl w:val="0"/>
                <w:numId w:val="16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Adhere to workplace ergonomics practice </w:t>
            </w:r>
          </w:p>
        </w:tc>
        <w:tc>
          <w:tcPr>
            <w:tcW w:w="3995" w:type="dxa"/>
          </w:tcPr>
          <w:p w14:paraId="2194DA35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683E32A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973CEC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6CAEC023" w14:textId="77777777" w:rsidR="00264B8D" w:rsidRPr="00973CEC" w:rsidRDefault="00264B8D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70DDE8D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Definition of development environment explained</w:t>
            </w:r>
          </w:p>
          <w:p w14:paraId="3A1F86FD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Definition of local server explained</w:t>
            </w:r>
          </w:p>
          <w:p w14:paraId="668A617D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5CAE07C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312DA5A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54F7859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Definition of Source Code Management (SCM) explained</w:t>
            </w:r>
          </w:p>
          <w:p w14:paraId="04C8DD61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8E18D35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FF30238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8A9019F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6B02486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E761AE0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3F1AFF5" w14:textId="77777777" w:rsidR="009A32B9" w:rsidRPr="00973CEC" w:rsidRDefault="009A32B9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9F826C4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FF40219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lastRenderedPageBreak/>
              <w:t>Development stack installation procedure explained</w:t>
            </w:r>
          </w:p>
          <w:p w14:paraId="5F014B34" w14:textId="77777777" w:rsidR="008955F4" w:rsidRPr="00973CEC" w:rsidRDefault="008955F4" w:rsidP="00973CEC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FAEE6BA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Database administration explained</w:t>
            </w:r>
          </w:p>
          <w:p w14:paraId="03D64970" w14:textId="77777777" w:rsidR="008955F4" w:rsidRPr="00973CEC" w:rsidRDefault="008955F4" w:rsidP="00973CEC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ECBF553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Integrated Development Environment (IDE) installation and functionality confirmed </w:t>
            </w:r>
          </w:p>
          <w:p w14:paraId="018F4E5E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Development stack installation and functionality confirmed </w:t>
            </w:r>
          </w:p>
          <w:p w14:paraId="71BE1E1F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Local server installation and functionality confirmed </w:t>
            </w:r>
          </w:p>
          <w:p w14:paraId="25969163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Local database server installation and functionality confirmed </w:t>
            </w:r>
          </w:p>
          <w:p w14:paraId="1C54473A" w14:textId="77777777" w:rsidR="006A3CE2" w:rsidRPr="00973CEC" w:rsidRDefault="006A3CE2" w:rsidP="00973CE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Source Code Management (SCM) software installation and functionality confirmed </w:t>
            </w:r>
          </w:p>
          <w:p w14:paraId="683D41C0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</w:rPr>
            </w:pPr>
          </w:p>
          <w:p w14:paraId="1110601C" w14:textId="77777777" w:rsidR="0086138A" w:rsidRPr="00973CEC" w:rsidRDefault="0086138A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973CEC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3C43C13A" w14:textId="77777777" w:rsidR="00264B8D" w:rsidRPr="00973CEC" w:rsidRDefault="00264B8D" w:rsidP="00973CEC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E58AA9C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Local environment requirement interpreted according to job brief</w:t>
            </w:r>
          </w:p>
          <w:p w14:paraId="7A95E2A8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Database structure interpreted according to job brief</w:t>
            </w:r>
          </w:p>
          <w:p w14:paraId="63254BE1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Language programming to be used confirmed according to job brief</w:t>
            </w:r>
          </w:p>
          <w:p w14:paraId="28DCD287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Local server access configuration confirmed according to job brief</w:t>
            </w:r>
          </w:p>
          <w:p w14:paraId="3A854C13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Development server access configuration confirmed according to job brief</w:t>
            </w:r>
          </w:p>
          <w:p w14:paraId="26C4563C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Source Code Management (SCM) access confirmed according to job brief</w:t>
            </w:r>
          </w:p>
          <w:p w14:paraId="552D13C3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lastRenderedPageBreak/>
              <w:t>Development kit (</w:t>
            </w:r>
            <w:r w:rsidRPr="00973CEC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hyperlink r:id="rId10" w:tooltip="Integrated development environment" w:history="1">
              <w:r w:rsidRPr="00973CEC">
                <w:rPr>
                  <w:rStyle w:val="Hyperlink"/>
                  <w:rFonts w:ascii="Arial" w:hAnsi="Arial" w:cs="Arial"/>
                  <w:sz w:val="22"/>
                  <w:shd w:val="clear" w:color="auto" w:fill="FFFFFF"/>
                </w:rPr>
                <w:t>Integrated Development Environment</w:t>
              </w:r>
            </w:hyperlink>
            <w:r w:rsidR="00CD68E1" w:rsidRPr="00973CEC">
              <w:rPr>
                <w:rFonts w:ascii="Arial" w:hAnsi="Arial" w:cs="Arial"/>
              </w:rPr>
              <w:t xml:space="preserve"> IDE)</w:t>
            </w:r>
            <w:r w:rsidRPr="00973CEC">
              <w:rPr>
                <w:rFonts w:ascii="Arial" w:hAnsi="Arial" w:cs="Arial"/>
              </w:rPr>
              <w:t xml:space="preserve"> installed according to installation procedure</w:t>
            </w:r>
          </w:p>
          <w:p w14:paraId="3D5C031F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Development stack (WAMP, LAMP) installed according to installation procedure</w:t>
            </w:r>
          </w:p>
          <w:p w14:paraId="0DF08997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Local server installed according to installation procedure</w:t>
            </w:r>
          </w:p>
          <w:p w14:paraId="5FDB2AB7" w14:textId="77777777" w:rsidR="008955F4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Local database server installed according to installation procedure</w:t>
            </w:r>
          </w:p>
          <w:p w14:paraId="7602858B" w14:textId="77777777" w:rsidR="0086138A" w:rsidRPr="00973CEC" w:rsidRDefault="008955F4" w:rsidP="00973CEC">
            <w:pPr>
              <w:numPr>
                <w:ilvl w:val="1"/>
                <w:numId w:val="18"/>
              </w:numPr>
              <w:spacing w:after="0" w:line="24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Source Code Management (SCM) software installed according to installation procedure</w:t>
            </w:r>
          </w:p>
        </w:tc>
      </w:tr>
    </w:tbl>
    <w:p w14:paraId="3B76D161" w14:textId="77777777" w:rsidR="00506EF4" w:rsidRPr="00FE5E00" w:rsidRDefault="00506EF4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en-MY"/>
        </w:rPr>
      </w:pPr>
    </w:p>
    <w:p w14:paraId="584B3D92" w14:textId="77777777" w:rsidR="008955F4" w:rsidRPr="00FE5E00" w:rsidRDefault="008955F4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en-MY"/>
        </w:rPr>
        <w:sectPr w:rsidR="008955F4" w:rsidRPr="00FE5E00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985E0E1" w14:textId="77777777" w:rsidR="0086138A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00110596" w14:textId="77777777" w:rsidR="0086138A" w:rsidRPr="004C23C1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DC61FF" w:rsidRPr="004C23C1" w14:paraId="47A7DC83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81009E9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58EEE4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0D14745" w14:textId="77777777" w:rsidR="00DC61FF" w:rsidRPr="004C23C1" w:rsidRDefault="00DC61FF" w:rsidP="00DC61FF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CB0790" w:rsidRPr="004C23C1" w14:paraId="0E92CF80" w14:textId="77777777" w:rsidTr="00033E86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C35B25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A8C4DD8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93222D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 PROGRAMMING</w:t>
            </w:r>
          </w:p>
        </w:tc>
      </w:tr>
      <w:tr w:rsidR="00CB0790" w:rsidRPr="004C23C1" w14:paraId="06D7D41E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2F08FD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478A12E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2CC68A8" w14:textId="77777777" w:rsidR="00CB0790" w:rsidRPr="004C23C1" w:rsidRDefault="00DC5D99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KPD2023</w:t>
            </w:r>
          </w:p>
        </w:tc>
      </w:tr>
    </w:tbl>
    <w:p w14:paraId="20F149A2" w14:textId="77777777" w:rsidR="0086138A" w:rsidRPr="00EC04CC" w:rsidRDefault="0086138A" w:rsidP="0086138A">
      <w:pPr>
        <w:spacing w:after="0"/>
        <w:rPr>
          <w:sz w:val="2"/>
        </w:rPr>
      </w:pPr>
    </w:p>
    <w:tbl>
      <w:tblPr>
        <w:tblW w:w="14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2"/>
        <w:gridCol w:w="2794"/>
        <w:gridCol w:w="5076"/>
        <w:gridCol w:w="3995"/>
      </w:tblGrid>
      <w:tr w:rsidR="0086138A" w:rsidRPr="00BF2854" w14:paraId="14D3B2D1" w14:textId="77777777" w:rsidTr="00033E86">
        <w:trPr>
          <w:trHeight w:val="578"/>
          <w:jc w:val="center"/>
        </w:trPr>
        <w:tc>
          <w:tcPr>
            <w:tcW w:w="27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3A2914F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EAD6C26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0E1ACF97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  <w:p w14:paraId="359A88FB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85D6B6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1D8AA936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50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B8A2CB8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2EE28036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ENVIRONMENTAL)</w:t>
            </w:r>
          </w:p>
        </w:tc>
        <w:tc>
          <w:tcPr>
            <w:tcW w:w="399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5D6AB6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ASSESSMENT CRITERIA</w:t>
            </w:r>
          </w:p>
        </w:tc>
      </w:tr>
      <w:tr w:rsidR="0086138A" w:rsidRPr="00BF2854" w14:paraId="1FDB5E47" w14:textId="77777777" w:rsidTr="008B0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2" w:type="dxa"/>
            <w:vAlign w:val="center"/>
          </w:tcPr>
          <w:p w14:paraId="187FC895" w14:textId="77777777" w:rsidR="00264B8D" w:rsidRPr="00F407CF" w:rsidRDefault="00DC5D99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F407CF">
              <w:rPr>
                <w:rFonts w:ascii="Arial" w:hAnsi="Arial" w:cs="Arial"/>
                <w:b/>
              </w:rPr>
              <w:t>3</w:t>
            </w:r>
            <w:r w:rsidR="00423703" w:rsidRPr="00F407CF">
              <w:rPr>
                <w:rFonts w:ascii="Arial" w:hAnsi="Arial" w:cs="Arial"/>
                <w:b/>
              </w:rPr>
              <w:t>0</w:t>
            </w:r>
            <w:r w:rsidR="00264B8D" w:rsidRPr="00F407CF">
              <w:rPr>
                <w:rFonts w:ascii="Arial" w:hAnsi="Arial" w:cs="Arial"/>
                <w:b/>
              </w:rPr>
              <w:t xml:space="preserve"> HOURS</w:t>
            </w:r>
          </w:p>
          <w:p w14:paraId="793EA8A2" w14:textId="77777777" w:rsidR="00264B8D" w:rsidRPr="00F407CF" w:rsidRDefault="00264B8D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F407CF">
              <w:rPr>
                <w:rFonts w:ascii="Arial" w:hAnsi="Arial" w:cs="Arial"/>
                <w:b/>
              </w:rPr>
              <w:t>(</w:t>
            </w:r>
            <w:r w:rsidR="00595163" w:rsidRPr="00F407CF">
              <w:rPr>
                <w:rFonts w:ascii="Arial" w:hAnsi="Arial" w:cs="Arial"/>
                <w:b/>
              </w:rPr>
              <w:t>5</w:t>
            </w:r>
            <w:r w:rsidRPr="00F407CF">
              <w:rPr>
                <w:rFonts w:ascii="Arial" w:hAnsi="Arial" w:cs="Arial"/>
                <w:b/>
              </w:rPr>
              <w:t xml:space="preserve"> WEEKS)</w:t>
            </w:r>
          </w:p>
          <w:p w14:paraId="73D84B01" w14:textId="77777777" w:rsidR="00343A87" w:rsidRPr="00F407CF" w:rsidRDefault="00343A87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4BC264D1" w14:textId="77777777" w:rsidR="00343A87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F407CF">
              <w:rPr>
                <w:rFonts w:ascii="Arial" w:hAnsi="Arial" w:cs="Arial"/>
                <w:u w:val="single"/>
              </w:rPr>
              <w:t>Related Knowledge</w:t>
            </w:r>
          </w:p>
          <w:p w14:paraId="7BA27EB6" w14:textId="77777777" w:rsidR="008B0B13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(10 Hours)</w:t>
            </w:r>
          </w:p>
          <w:p w14:paraId="23E415B0" w14:textId="77777777" w:rsidR="00343A87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2 Week</w:t>
            </w:r>
            <w:r w:rsidR="00FD2351">
              <w:rPr>
                <w:rFonts w:ascii="Arial" w:hAnsi="Arial" w:cs="Arial"/>
              </w:rPr>
              <w:t>s</w:t>
            </w:r>
          </w:p>
          <w:p w14:paraId="0020C74D" w14:textId="77777777" w:rsidR="00343A87" w:rsidRPr="00F407CF" w:rsidRDefault="00343A87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</w:p>
          <w:p w14:paraId="048A7798" w14:textId="77777777" w:rsidR="00343A87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F407CF">
              <w:rPr>
                <w:rFonts w:ascii="Arial" w:hAnsi="Arial" w:cs="Arial"/>
                <w:u w:val="single"/>
              </w:rPr>
              <w:t>Applied Skills</w:t>
            </w:r>
          </w:p>
          <w:p w14:paraId="4F1AB28C" w14:textId="77777777" w:rsidR="008B0B13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(15 Hours)</w:t>
            </w:r>
          </w:p>
          <w:p w14:paraId="4E409324" w14:textId="77777777" w:rsidR="00343A87" w:rsidRPr="00F407CF" w:rsidRDefault="008B0B13" w:rsidP="00F407CF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F407CF">
              <w:rPr>
                <w:rFonts w:ascii="Arial" w:hAnsi="Arial" w:cs="Arial"/>
              </w:rPr>
              <w:t>3 Week</w:t>
            </w:r>
            <w:r w:rsidR="00FD2351">
              <w:rPr>
                <w:rFonts w:ascii="Arial" w:hAnsi="Arial" w:cs="Arial"/>
              </w:rPr>
              <w:t>s</w:t>
            </w:r>
          </w:p>
        </w:tc>
        <w:tc>
          <w:tcPr>
            <w:tcW w:w="2794" w:type="dxa"/>
            <w:shd w:val="clear" w:color="auto" w:fill="auto"/>
          </w:tcPr>
          <w:p w14:paraId="1E599D74" w14:textId="77777777" w:rsidR="00264B8D" w:rsidRPr="00F407CF" w:rsidRDefault="00264B8D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 w14:paraId="6EFA28A7" w14:textId="77777777" w:rsidR="00506EF4" w:rsidRPr="00D149BC" w:rsidRDefault="00506EF4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highlight w:val="yellow"/>
              </w:rPr>
            </w:pPr>
            <w:r w:rsidRPr="00F407CF">
              <w:rPr>
                <w:rFonts w:ascii="Arial" w:hAnsi="Arial" w:cs="Arial"/>
                <w:b/>
              </w:rPr>
              <w:t xml:space="preserve">3.0  </w:t>
            </w:r>
            <w:r w:rsidRPr="00D149BC">
              <w:rPr>
                <w:rFonts w:ascii="Arial" w:hAnsi="Arial" w:cs="Arial"/>
                <w:b/>
                <w:highlight w:val="yellow"/>
              </w:rPr>
              <w:t xml:space="preserve">PLAN MODULE </w:t>
            </w:r>
          </w:p>
          <w:p w14:paraId="0DF693BE" w14:textId="77777777" w:rsidR="00506EF4" w:rsidRPr="00D149BC" w:rsidRDefault="00506EF4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highlight w:val="yellow"/>
              </w:rPr>
            </w:pPr>
            <w:r w:rsidRPr="00D149BC">
              <w:rPr>
                <w:rFonts w:ascii="Arial" w:hAnsi="Arial" w:cs="Arial"/>
                <w:b/>
                <w:highlight w:val="yellow"/>
              </w:rPr>
              <w:t xml:space="preserve">       EXPECTED </w:t>
            </w:r>
          </w:p>
          <w:p w14:paraId="478EAA47" w14:textId="77777777" w:rsidR="00520635" w:rsidRPr="00F407CF" w:rsidRDefault="00506EF4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D149BC">
              <w:rPr>
                <w:rFonts w:ascii="Arial" w:hAnsi="Arial" w:cs="Arial"/>
                <w:b/>
                <w:highlight w:val="yellow"/>
              </w:rPr>
              <w:t xml:space="preserve">       BEHAVIOUR</w:t>
            </w:r>
          </w:p>
          <w:p w14:paraId="47273FDB" w14:textId="77777777" w:rsidR="0086138A" w:rsidRPr="00F407CF" w:rsidRDefault="0086138A" w:rsidP="00F407CF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5076" w:type="dxa"/>
          </w:tcPr>
          <w:p w14:paraId="47C99B23" w14:textId="77777777" w:rsidR="00264B8D" w:rsidRPr="00F407CF" w:rsidRDefault="00264B8D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1C515ABE" w14:textId="77777777" w:rsidR="0086138A" w:rsidRPr="00F407CF" w:rsidRDefault="0086138A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F407CF">
              <w:rPr>
                <w:rFonts w:ascii="Arial" w:hAnsi="Arial" w:cs="Arial"/>
                <w:b/>
                <w:u w:val="single"/>
              </w:rPr>
              <w:t>Related Knowledge</w:t>
            </w:r>
          </w:p>
          <w:p w14:paraId="7812FA5F" w14:textId="77777777" w:rsidR="003917E1" w:rsidRPr="00F407CF" w:rsidRDefault="003917E1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0B1BF611" w14:textId="77777777" w:rsidR="00520635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F407CF">
              <w:rPr>
                <w:rFonts w:ascii="Arial" w:hAnsi="Arial" w:cs="Arial"/>
                <w:iCs/>
              </w:rPr>
              <w:t xml:space="preserve">3.1  </w:t>
            </w:r>
            <w:r w:rsidR="00520635" w:rsidRPr="00F407CF">
              <w:rPr>
                <w:rFonts w:ascii="Arial" w:hAnsi="Arial" w:cs="Arial"/>
                <w:iCs/>
              </w:rPr>
              <w:t>Definition of module expected behaviour</w:t>
            </w:r>
          </w:p>
          <w:p w14:paraId="4ABB9EDA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1AC9DF46" w14:textId="77777777" w:rsidR="00520635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F407CF">
              <w:rPr>
                <w:rFonts w:ascii="Arial" w:hAnsi="Arial" w:cs="Arial"/>
                <w:iCs/>
              </w:rPr>
              <w:t xml:space="preserve">3.2  </w:t>
            </w:r>
            <w:r w:rsidR="00520635" w:rsidRPr="00F407CF">
              <w:rPr>
                <w:rFonts w:ascii="Arial" w:hAnsi="Arial" w:cs="Arial"/>
                <w:iCs/>
              </w:rPr>
              <w:t>Function of module test script</w:t>
            </w:r>
          </w:p>
          <w:p w14:paraId="4D873E3F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</w:p>
          <w:p w14:paraId="586BCB1B" w14:textId="77777777" w:rsidR="00520635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F407CF">
              <w:rPr>
                <w:rFonts w:ascii="Arial" w:hAnsi="Arial" w:cs="Arial"/>
                <w:iCs/>
              </w:rPr>
              <w:t xml:space="preserve">3.3  </w:t>
            </w:r>
            <w:r w:rsidR="00520635" w:rsidRPr="00F407CF">
              <w:rPr>
                <w:rFonts w:ascii="Arial" w:hAnsi="Arial" w:cs="Arial"/>
                <w:iCs/>
              </w:rPr>
              <w:t>Test Driven Development (TDD) method such as:</w:t>
            </w:r>
          </w:p>
          <w:p w14:paraId="3A5BAAF1" w14:textId="77777777" w:rsidR="00520635" w:rsidRPr="00D447AB" w:rsidRDefault="00520635" w:rsidP="00F407C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D447AB">
              <w:rPr>
                <w:rFonts w:ascii="Arial" w:hAnsi="Arial" w:cs="Arial"/>
                <w:iCs/>
              </w:rPr>
              <w:t>Pseudo code</w:t>
            </w:r>
          </w:p>
          <w:p w14:paraId="69B9BB1C" w14:textId="77777777" w:rsidR="00520635" w:rsidRPr="00D447AB" w:rsidRDefault="00520635" w:rsidP="00F407C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D447AB">
              <w:rPr>
                <w:rFonts w:ascii="Arial" w:hAnsi="Arial" w:cs="Arial"/>
                <w:iCs/>
              </w:rPr>
              <w:t>Data flow diagram</w:t>
            </w:r>
          </w:p>
          <w:p w14:paraId="154C2007" w14:textId="77777777" w:rsidR="00520635" w:rsidRPr="00D447AB" w:rsidRDefault="00520635" w:rsidP="00F407C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D447AB">
              <w:rPr>
                <w:rFonts w:ascii="Arial" w:hAnsi="Arial" w:cs="Arial"/>
                <w:iCs/>
              </w:rPr>
              <w:t>Module process flow</w:t>
            </w:r>
          </w:p>
          <w:p w14:paraId="247573E0" w14:textId="77777777" w:rsidR="00520635" w:rsidRPr="00D447AB" w:rsidRDefault="00520635" w:rsidP="00F407C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D447AB">
              <w:rPr>
                <w:rFonts w:ascii="Arial" w:hAnsi="Arial" w:cs="Arial"/>
                <w:iCs/>
              </w:rPr>
              <w:t>Decision table</w:t>
            </w:r>
          </w:p>
          <w:p w14:paraId="48EB2F37" w14:textId="77777777" w:rsidR="0086138A" w:rsidRPr="00F407CF" w:rsidRDefault="0086138A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17F3ED4" w14:textId="77777777" w:rsidR="00264B8D" w:rsidRPr="00F407CF" w:rsidRDefault="00264B8D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99A096F" w14:textId="77777777" w:rsidR="00E942A7" w:rsidRPr="00F407CF" w:rsidRDefault="00E942A7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568A690" w14:textId="77777777" w:rsidR="0086138A" w:rsidRPr="00F407CF" w:rsidRDefault="0057753B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F407CF">
              <w:rPr>
                <w:rFonts w:ascii="Arial" w:hAnsi="Arial" w:cs="Arial"/>
                <w:b/>
                <w:u w:val="single"/>
              </w:rPr>
              <w:t>Applied</w:t>
            </w:r>
            <w:r w:rsidR="0086138A" w:rsidRPr="00F407CF">
              <w:rPr>
                <w:rFonts w:ascii="Arial" w:hAnsi="Arial" w:cs="Arial"/>
                <w:b/>
                <w:u w:val="single"/>
              </w:rPr>
              <w:t xml:space="preserve"> Skills</w:t>
            </w:r>
          </w:p>
          <w:p w14:paraId="4ACAD357" w14:textId="77777777" w:rsidR="00264B8D" w:rsidRPr="00F407CF" w:rsidRDefault="00264B8D" w:rsidP="00F407C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621A9DED" w14:textId="77777777" w:rsidR="007608C3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 xml:space="preserve">3.1  </w:t>
            </w:r>
            <w:r w:rsidR="00520635" w:rsidRPr="00F407CF">
              <w:rPr>
                <w:rFonts w:ascii="Arial" w:hAnsi="Arial" w:cs="Arial"/>
              </w:rPr>
              <w:t xml:space="preserve">List out module expected scenarios </w:t>
            </w:r>
          </w:p>
          <w:p w14:paraId="32296776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972F5F3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A52748C" w14:textId="77777777" w:rsidR="007608C3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lastRenderedPageBreak/>
              <w:t xml:space="preserve">3.2  </w:t>
            </w:r>
            <w:r w:rsidR="00520635" w:rsidRPr="00F407CF">
              <w:rPr>
                <w:rFonts w:ascii="Arial" w:hAnsi="Arial" w:cs="Arial"/>
              </w:rPr>
              <w:t xml:space="preserve">List out module expected input and output </w:t>
            </w:r>
          </w:p>
          <w:p w14:paraId="584DEFB5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0F1CC38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734558A" w14:textId="77777777" w:rsidR="00520635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 xml:space="preserve">3.3  </w:t>
            </w:r>
            <w:r w:rsidR="00520635" w:rsidRPr="00F407CF">
              <w:rPr>
                <w:rFonts w:ascii="Arial" w:hAnsi="Arial" w:cs="Arial"/>
              </w:rPr>
              <w:t xml:space="preserve">Write module test script </w:t>
            </w:r>
          </w:p>
          <w:p w14:paraId="4DC256C4" w14:textId="77777777" w:rsidR="0086138A" w:rsidRPr="00F407CF" w:rsidRDefault="0086138A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387698E" w14:textId="77777777" w:rsidR="007608C3" w:rsidRPr="00F407CF" w:rsidRDefault="007608C3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CE949F2" w14:textId="77777777" w:rsidR="00520635" w:rsidRPr="00F407CF" w:rsidRDefault="00520635" w:rsidP="00F407CF">
            <w:pPr>
              <w:widowControl w:val="0"/>
              <w:suppressLineNumbers/>
              <w:tabs>
                <w:tab w:val="left" w:pos="390"/>
              </w:tabs>
              <w:suppressAutoHyphens/>
              <w:spacing w:after="0" w:line="240" w:lineRule="auto"/>
              <w:rPr>
                <w:rFonts w:ascii="Arial" w:hAnsi="Arial" w:cs="Arial"/>
                <w:b/>
                <w:u w:val="single"/>
                <w:lang w:eastAsia="ar-SA"/>
              </w:rPr>
            </w:pPr>
            <w:r w:rsidRPr="00F407CF">
              <w:rPr>
                <w:rFonts w:ascii="Arial" w:hAnsi="Arial" w:cs="Arial"/>
                <w:b/>
                <w:u w:val="single"/>
                <w:lang w:eastAsia="ar-SA"/>
              </w:rPr>
              <w:t>Attitude:</w:t>
            </w:r>
          </w:p>
          <w:p w14:paraId="4CC6AF31" w14:textId="77777777" w:rsidR="00520635" w:rsidRPr="00F407CF" w:rsidRDefault="00520635" w:rsidP="00F407CF">
            <w:pPr>
              <w:numPr>
                <w:ilvl w:val="0"/>
                <w:numId w:val="19"/>
              </w:numPr>
              <w:suppressAutoHyphens/>
              <w:spacing w:after="0" w:line="240" w:lineRule="auto"/>
              <w:contextualSpacing/>
              <w:rPr>
                <w:rFonts w:ascii="Arial" w:hAnsi="Arial" w:cs="Arial"/>
                <w:lang w:eastAsia="ar-SA"/>
              </w:rPr>
            </w:pPr>
            <w:r w:rsidRPr="00F407CF">
              <w:rPr>
                <w:rFonts w:ascii="Arial" w:hAnsi="Arial" w:cs="Arial"/>
                <w:lang w:eastAsia="ar-SA"/>
              </w:rPr>
              <w:t>Proactive when planning module expected behaviour</w:t>
            </w:r>
          </w:p>
          <w:p w14:paraId="7D3BC263" w14:textId="77777777" w:rsidR="00520635" w:rsidRPr="00F407CF" w:rsidRDefault="00520635" w:rsidP="00F407CF">
            <w:pPr>
              <w:numPr>
                <w:ilvl w:val="0"/>
                <w:numId w:val="19"/>
              </w:numPr>
              <w:suppressAutoHyphens/>
              <w:spacing w:after="0" w:line="240" w:lineRule="auto"/>
              <w:contextualSpacing/>
              <w:rPr>
                <w:rFonts w:ascii="Arial" w:hAnsi="Arial" w:cs="Arial"/>
                <w:lang w:eastAsia="ar-SA"/>
              </w:rPr>
            </w:pPr>
            <w:r w:rsidRPr="00F407CF">
              <w:rPr>
                <w:rFonts w:ascii="Arial" w:hAnsi="Arial" w:cs="Arial"/>
                <w:lang w:eastAsia="ar-SA"/>
              </w:rPr>
              <w:t>Resourceful when planning module expected behaviour</w:t>
            </w:r>
          </w:p>
          <w:p w14:paraId="789D5D20" w14:textId="77777777" w:rsidR="00520635" w:rsidRPr="00F407CF" w:rsidRDefault="00520635" w:rsidP="00F407CF">
            <w:pPr>
              <w:numPr>
                <w:ilvl w:val="0"/>
                <w:numId w:val="19"/>
              </w:numPr>
              <w:suppressAutoHyphens/>
              <w:spacing w:after="0" w:line="240" w:lineRule="auto"/>
              <w:contextualSpacing/>
              <w:rPr>
                <w:rFonts w:ascii="Arial" w:hAnsi="Arial" w:cs="Arial"/>
                <w:lang w:eastAsia="ar-SA"/>
              </w:rPr>
            </w:pPr>
            <w:r w:rsidRPr="00F407CF">
              <w:rPr>
                <w:rFonts w:ascii="Arial" w:hAnsi="Arial" w:cs="Arial"/>
                <w:lang w:eastAsia="ar-SA"/>
              </w:rPr>
              <w:t>Committed when planning module expected behaviour</w:t>
            </w:r>
          </w:p>
          <w:p w14:paraId="480A9CEB" w14:textId="77777777" w:rsidR="00520635" w:rsidRPr="00F407CF" w:rsidRDefault="00520635" w:rsidP="00F407CF">
            <w:pPr>
              <w:numPr>
                <w:ilvl w:val="0"/>
                <w:numId w:val="19"/>
              </w:numPr>
              <w:suppressAutoHyphens/>
              <w:spacing w:after="0" w:line="240" w:lineRule="auto"/>
              <w:contextualSpacing/>
              <w:rPr>
                <w:rFonts w:ascii="Arial" w:hAnsi="Arial" w:cs="Arial"/>
                <w:lang w:eastAsia="ar-SA"/>
              </w:rPr>
            </w:pPr>
            <w:r w:rsidRPr="00F407CF">
              <w:rPr>
                <w:rFonts w:ascii="Arial" w:hAnsi="Arial" w:cs="Arial"/>
                <w:lang w:eastAsia="ar-SA"/>
              </w:rPr>
              <w:t>Analytical thinking when planning module expected behaviour</w:t>
            </w:r>
          </w:p>
          <w:p w14:paraId="5A32CCCB" w14:textId="77777777" w:rsidR="00520635" w:rsidRPr="00F407CF" w:rsidRDefault="00520635" w:rsidP="00F407CF">
            <w:pPr>
              <w:spacing w:after="0" w:line="240" w:lineRule="auto"/>
              <w:ind w:hanging="9"/>
              <w:contextualSpacing/>
              <w:rPr>
                <w:rFonts w:ascii="Arial" w:hAnsi="Arial" w:cs="Arial"/>
                <w:i/>
                <w:u w:val="single"/>
                <w:lang w:eastAsia="ar-SA"/>
              </w:rPr>
            </w:pPr>
          </w:p>
          <w:p w14:paraId="69E77763" w14:textId="77777777" w:rsidR="00520635" w:rsidRPr="00F407CF" w:rsidRDefault="00520635" w:rsidP="00F407CF">
            <w:pPr>
              <w:spacing w:after="0" w:line="240" w:lineRule="auto"/>
              <w:ind w:left="318" w:hanging="360"/>
              <w:rPr>
                <w:rFonts w:ascii="Arial" w:hAnsi="Arial" w:cs="Arial"/>
                <w:b/>
                <w:u w:val="single"/>
                <w:lang w:eastAsia="ar-SA"/>
              </w:rPr>
            </w:pPr>
            <w:r w:rsidRPr="00F407CF">
              <w:rPr>
                <w:rFonts w:ascii="Arial" w:hAnsi="Arial" w:cs="Arial"/>
                <w:b/>
                <w:u w:val="single"/>
                <w:lang w:eastAsia="ar-SA"/>
              </w:rPr>
              <w:t>Safety:</w:t>
            </w:r>
          </w:p>
          <w:p w14:paraId="6FDC0387" w14:textId="77777777" w:rsidR="00520635" w:rsidRPr="00F407CF" w:rsidRDefault="00520635" w:rsidP="00F407CF">
            <w:pPr>
              <w:numPr>
                <w:ilvl w:val="0"/>
                <w:numId w:val="20"/>
              </w:numPr>
              <w:suppressAutoHyphens/>
              <w:spacing w:after="0" w:line="240" w:lineRule="auto"/>
              <w:ind w:left="360"/>
              <w:contextualSpacing/>
              <w:rPr>
                <w:rFonts w:ascii="Arial" w:hAnsi="Arial" w:cs="Arial"/>
                <w:lang w:eastAsia="ar-SA"/>
              </w:rPr>
            </w:pPr>
            <w:r w:rsidRPr="00F407CF">
              <w:rPr>
                <w:rFonts w:ascii="Arial" w:hAnsi="Arial" w:cs="Arial"/>
                <w:lang w:eastAsia="ar-SA"/>
              </w:rPr>
              <w:t xml:space="preserve">Adhere to workplace ergonomics practice </w:t>
            </w:r>
          </w:p>
          <w:p w14:paraId="668047D4" w14:textId="77777777" w:rsidR="0086138A" w:rsidRPr="00F407CF" w:rsidRDefault="0086138A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995" w:type="dxa"/>
          </w:tcPr>
          <w:p w14:paraId="62507E88" w14:textId="77777777" w:rsidR="00264B8D" w:rsidRPr="00F407CF" w:rsidRDefault="00264B8D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5132489" w14:textId="77777777" w:rsidR="0086138A" w:rsidRPr="00F407CF" w:rsidRDefault="0086138A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F407CF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0A6D82A6" w14:textId="77777777" w:rsidR="00264B8D" w:rsidRPr="00F407CF" w:rsidRDefault="00264B8D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639DCD8" w14:textId="77777777" w:rsidR="008955F4" w:rsidRPr="00F407CF" w:rsidRDefault="008955F4" w:rsidP="00F407CF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Definition of module expected behaviour explained</w:t>
            </w:r>
          </w:p>
          <w:p w14:paraId="14DA0956" w14:textId="77777777" w:rsidR="008955F4" w:rsidRPr="00F407CF" w:rsidRDefault="008955F4" w:rsidP="00F407CF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Function of module test script explained</w:t>
            </w:r>
          </w:p>
          <w:p w14:paraId="0BA4EAEF" w14:textId="77777777" w:rsidR="008955F4" w:rsidRPr="00F407CF" w:rsidRDefault="008955F4" w:rsidP="00F407CF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Test Driven Development (TDD) method listed</w:t>
            </w:r>
          </w:p>
          <w:p w14:paraId="50D57943" w14:textId="77777777" w:rsidR="008955F4" w:rsidRPr="00F407CF" w:rsidRDefault="008955F4" w:rsidP="00F407C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899E026" w14:textId="77777777" w:rsidR="008955F4" w:rsidRPr="00F407CF" w:rsidRDefault="008955F4" w:rsidP="00F407CF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>Module expected input and output listed</w:t>
            </w:r>
          </w:p>
          <w:p w14:paraId="3238DF5B" w14:textId="77777777" w:rsidR="008955F4" w:rsidRPr="00F407CF" w:rsidRDefault="008955F4" w:rsidP="00F407CF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 xml:space="preserve">Module test script produced and expected functionality confirmed  </w:t>
            </w:r>
          </w:p>
          <w:p w14:paraId="4ADD7FD3" w14:textId="77777777" w:rsidR="0086138A" w:rsidRPr="00F407CF" w:rsidRDefault="0086138A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E7D8C5B" w14:textId="77777777" w:rsidR="0086138A" w:rsidRPr="00F407CF" w:rsidRDefault="0086138A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F407CF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217E5C92" w14:textId="77777777" w:rsidR="00264B8D" w:rsidRPr="00F407CF" w:rsidRDefault="00264B8D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7B21AE5" w14:textId="77777777" w:rsidR="008955F4" w:rsidRPr="00F407CF" w:rsidRDefault="008955F4" w:rsidP="00F407CF">
            <w:pPr>
              <w:numPr>
                <w:ilvl w:val="1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 xml:space="preserve">Module expected scenarios listed out according to Software Requirement Specification (SRS) </w:t>
            </w:r>
          </w:p>
          <w:p w14:paraId="56BE6C1A" w14:textId="77777777" w:rsidR="008955F4" w:rsidRPr="00F407CF" w:rsidRDefault="008955F4" w:rsidP="00F407CF">
            <w:pPr>
              <w:numPr>
                <w:ilvl w:val="1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lastRenderedPageBreak/>
              <w:t xml:space="preserve">Module expected input and output listed out according to Software Requirement Specification (SRS) </w:t>
            </w:r>
          </w:p>
          <w:p w14:paraId="62460207" w14:textId="77777777" w:rsidR="008955F4" w:rsidRPr="00F407CF" w:rsidRDefault="008955F4" w:rsidP="00F407CF">
            <w:pPr>
              <w:numPr>
                <w:ilvl w:val="1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407CF">
              <w:rPr>
                <w:rFonts w:ascii="Arial" w:hAnsi="Arial" w:cs="Arial"/>
              </w:rPr>
              <w:t xml:space="preserve">Module test script written according to Software Requirement Specification (SRS) </w:t>
            </w:r>
          </w:p>
          <w:p w14:paraId="32C8A58E" w14:textId="77777777" w:rsidR="0086138A" w:rsidRPr="00F407CF" w:rsidRDefault="0086138A" w:rsidP="00F407CF">
            <w:pPr>
              <w:spacing w:after="0" w:line="240" w:lineRule="auto"/>
              <w:ind w:left="298"/>
              <w:contextualSpacing/>
              <w:rPr>
                <w:rFonts w:ascii="Arial" w:hAnsi="Arial" w:cs="Arial"/>
              </w:rPr>
            </w:pPr>
          </w:p>
          <w:p w14:paraId="5683F859" w14:textId="77777777" w:rsidR="0086138A" w:rsidRPr="00F407CF" w:rsidRDefault="0086138A" w:rsidP="00F407C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3DBC8B81" w14:textId="77777777" w:rsidR="0086138A" w:rsidRDefault="0086138A" w:rsidP="0086138A"/>
    <w:p w14:paraId="0540B92C" w14:textId="77777777" w:rsidR="0086138A" w:rsidRDefault="0086138A" w:rsidP="0086138A"/>
    <w:p w14:paraId="1F0C7047" w14:textId="77777777" w:rsidR="0086138A" w:rsidRDefault="0086138A" w:rsidP="0086138A"/>
    <w:p w14:paraId="3B3C1C79" w14:textId="77777777" w:rsidR="0086138A" w:rsidRDefault="0086138A" w:rsidP="0086138A"/>
    <w:p w14:paraId="0C1D2F24" w14:textId="77777777" w:rsidR="0086138A" w:rsidRDefault="0086138A" w:rsidP="0086138A"/>
    <w:p w14:paraId="56A6421B" w14:textId="77777777" w:rsidR="00264B8D" w:rsidRDefault="00264B8D" w:rsidP="0086138A"/>
    <w:p w14:paraId="4342F155" w14:textId="77777777" w:rsidR="00264B8D" w:rsidRDefault="00264B8D" w:rsidP="0086138A"/>
    <w:p w14:paraId="7A311674" w14:textId="77777777" w:rsidR="0083446C" w:rsidRPr="00FE5E00" w:rsidRDefault="0083446C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en-MY"/>
        </w:rPr>
        <w:sectPr w:rsidR="0083446C" w:rsidRPr="00FE5E00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8375268" w14:textId="77777777" w:rsidR="0086138A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0D6139C6" w14:textId="77777777" w:rsidR="0086138A" w:rsidRPr="004C23C1" w:rsidRDefault="0086138A" w:rsidP="0086138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DC61FF" w:rsidRPr="004C23C1" w14:paraId="2385013F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F21A2C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E3017F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6BD341D" w14:textId="77777777" w:rsidR="00DC61FF" w:rsidRPr="004C23C1" w:rsidRDefault="00DC61FF" w:rsidP="00DC61FF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CB0790" w:rsidRPr="004C23C1" w14:paraId="5ACEF504" w14:textId="77777777" w:rsidTr="00033E86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8D9704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E75916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51524B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 PROGRAMMING</w:t>
            </w:r>
          </w:p>
        </w:tc>
      </w:tr>
      <w:tr w:rsidR="00CB0790" w:rsidRPr="004C23C1" w14:paraId="20A9B3D0" w14:textId="77777777" w:rsidTr="00033E86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9A7843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048C10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7E26F7" w14:textId="77777777" w:rsidR="00CB0790" w:rsidRPr="004C23C1" w:rsidRDefault="00DC5D99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KPD2023</w:t>
            </w:r>
          </w:p>
        </w:tc>
      </w:tr>
    </w:tbl>
    <w:p w14:paraId="2964037D" w14:textId="77777777" w:rsidR="0086138A" w:rsidRPr="00EC04CC" w:rsidRDefault="0086138A" w:rsidP="0086138A">
      <w:pPr>
        <w:spacing w:after="0"/>
        <w:rPr>
          <w:sz w:val="2"/>
        </w:rPr>
      </w:pPr>
    </w:p>
    <w:tbl>
      <w:tblPr>
        <w:tblW w:w="14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2"/>
        <w:gridCol w:w="2794"/>
        <w:gridCol w:w="5076"/>
        <w:gridCol w:w="3995"/>
      </w:tblGrid>
      <w:tr w:rsidR="0086138A" w:rsidRPr="00BF2854" w14:paraId="33C847C5" w14:textId="77777777" w:rsidTr="00033E86">
        <w:trPr>
          <w:trHeight w:val="578"/>
          <w:jc w:val="center"/>
        </w:trPr>
        <w:tc>
          <w:tcPr>
            <w:tcW w:w="27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E68C7A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3A81BC2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533DA9A2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  <w:p w14:paraId="7FA1829D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21CCE46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56223C67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50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A7427B0" w14:textId="77777777" w:rsidR="0086138A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552376D5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ENVIRONMENTAL)</w:t>
            </w:r>
          </w:p>
        </w:tc>
        <w:tc>
          <w:tcPr>
            <w:tcW w:w="399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92B8CC" w14:textId="77777777" w:rsidR="0086138A" w:rsidRPr="00BF2854" w:rsidRDefault="0086138A" w:rsidP="00033E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ASSESSMENT CRITERIA</w:t>
            </w:r>
          </w:p>
        </w:tc>
      </w:tr>
      <w:tr w:rsidR="0086138A" w:rsidRPr="00BF2854" w14:paraId="1B89B694" w14:textId="77777777" w:rsidTr="00767A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2" w:type="dxa"/>
            <w:vAlign w:val="center"/>
          </w:tcPr>
          <w:p w14:paraId="25762C5B" w14:textId="77777777" w:rsidR="00264B8D" w:rsidRPr="00767A40" w:rsidRDefault="00DC5D99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767A40">
              <w:rPr>
                <w:rFonts w:ascii="Arial" w:hAnsi="Arial" w:cs="Arial"/>
                <w:b/>
              </w:rPr>
              <w:t>42</w:t>
            </w:r>
            <w:r w:rsidR="00264B8D" w:rsidRPr="00767A40">
              <w:rPr>
                <w:rFonts w:ascii="Arial" w:hAnsi="Arial" w:cs="Arial"/>
                <w:b/>
              </w:rPr>
              <w:t xml:space="preserve"> HOURS</w:t>
            </w:r>
          </w:p>
          <w:p w14:paraId="41906617" w14:textId="77777777" w:rsidR="00264B8D" w:rsidRPr="00767A40" w:rsidRDefault="00264B8D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767A40">
              <w:rPr>
                <w:rFonts w:ascii="Arial" w:hAnsi="Arial" w:cs="Arial"/>
                <w:b/>
              </w:rPr>
              <w:t>(</w:t>
            </w:r>
            <w:r w:rsidR="00047798" w:rsidRPr="00767A40">
              <w:rPr>
                <w:rFonts w:ascii="Arial" w:hAnsi="Arial" w:cs="Arial"/>
                <w:b/>
              </w:rPr>
              <w:t>7</w:t>
            </w:r>
            <w:r w:rsidRPr="00767A40">
              <w:rPr>
                <w:rFonts w:ascii="Arial" w:hAnsi="Arial" w:cs="Arial"/>
                <w:b/>
              </w:rPr>
              <w:t xml:space="preserve"> WEEKS)</w:t>
            </w:r>
          </w:p>
          <w:p w14:paraId="5BA961B0" w14:textId="77777777" w:rsidR="00343A87" w:rsidRPr="00767A40" w:rsidRDefault="00343A87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0C1574E8" w14:textId="77777777" w:rsidR="00343A87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767A40">
              <w:rPr>
                <w:rFonts w:ascii="Arial" w:hAnsi="Arial" w:cs="Arial"/>
                <w:u w:val="single"/>
              </w:rPr>
              <w:t>Related Knowledge</w:t>
            </w:r>
          </w:p>
          <w:p w14:paraId="2E32A533" w14:textId="77777777" w:rsidR="00767A40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(15 Hours)</w:t>
            </w:r>
          </w:p>
          <w:p w14:paraId="67F862DA" w14:textId="77777777" w:rsidR="00343A87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3 Week</w:t>
            </w:r>
            <w:r w:rsidR="00296024">
              <w:rPr>
                <w:rFonts w:ascii="Arial" w:hAnsi="Arial" w:cs="Arial"/>
              </w:rPr>
              <w:t>s</w:t>
            </w:r>
          </w:p>
          <w:p w14:paraId="3EF5306B" w14:textId="77777777" w:rsidR="00343A87" w:rsidRPr="00767A40" w:rsidRDefault="00343A87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</w:p>
          <w:p w14:paraId="5F4F4FF0" w14:textId="77777777" w:rsidR="00343A87" w:rsidRPr="00767A40" w:rsidRDefault="00343A87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</w:p>
          <w:p w14:paraId="00BA8694" w14:textId="77777777" w:rsidR="00343A87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767A40">
              <w:rPr>
                <w:rFonts w:ascii="Arial" w:hAnsi="Arial" w:cs="Arial"/>
                <w:u w:val="single"/>
              </w:rPr>
              <w:t>Applied Skills</w:t>
            </w:r>
          </w:p>
          <w:p w14:paraId="0EC98DD2" w14:textId="77777777" w:rsidR="00767A40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(20 Hours)</w:t>
            </w:r>
          </w:p>
          <w:p w14:paraId="655271A7" w14:textId="77777777" w:rsidR="00343A87" w:rsidRPr="00767A40" w:rsidRDefault="00767A40" w:rsidP="00767A40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767A40">
              <w:rPr>
                <w:rFonts w:ascii="Arial" w:hAnsi="Arial" w:cs="Arial"/>
              </w:rPr>
              <w:t>4 Week</w:t>
            </w:r>
            <w:r w:rsidR="00296024">
              <w:rPr>
                <w:rFonts w:ascii="Arial" w:hAnsi="Arial" w:cs="Arial"/>
              </w:rPr>
              <w:t>s</w:t>
            </w:r>
          </w:p>
        </w:tc>
        <w:tc>
          <w:tcPr>
            <w:tcW w:w="2794" w:type="dxa"/>
            <w:shd w:val="clear" w:color="auto" w:fill="auto"/>
          </w:tcPr>
          <w:p w14:paraId="26DEFA22" w14:textId="77777777" w:rsidR="00264B8D" w:rsidRPr="00767A40" w:rsidRDefault="00264B8D" w:rsidP="00767A40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 w14:paraId="532EC012" w14:textId="77777777" w:rsidR="007608C3" w:rsidRPr="00D149BC" w:rsidRDefault="007608C3" w:rsidP="00767A40">
            <w:pPr>
              <w:spacing w:after="0" w:line="240" w:lineRule="auto"/>
              <w:contextualSpacing/>
              <w:rPr>
                <w:rFonts w:ascii="Arial" w:hAnsi="Arial" w:cs="Arial"/>
                <w:b/>
                <w:highlight w:val="yellow"/>
              </w:rPr>
            </w:pPr>
            <w:r w:rsidRPr="00D149BC">
              <w:rPr>
                <w:rFonts w:ascii="Arial" w:hAnsi="Arial" w:cs="Arial"/>
                <w:b/>
                <w:highlight w:val="yellow"/>
              </w:rPr>
              <w:t xml:space="preserve">4. 0  WRITE MODULE </w:t>
            </w:r>
          </w:p>
          <w:p w14:paraId="438B4496" w14:textId="77777777" w:rsidR="004678DB" w:rsidRPr="00767A40" w:rsidRDefault="007608C3" w:rsidP="00767A40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D149BC">
              <w:rPr>
                <w:rFonts w:ascii="Arial" w:hAnsi="Arial" w:cs="Arial"/>
                <w:b/>
                <w:highlight w:val="yellow"/>
              </w:rPr>
              <w:t xml:space="preserve">        CODE</w:t>
            </w:r>
          </w:p>
          <w:p w14:paraId="50D3045C" w14:textId="77777777" w:rsidR="0086138A" w:rsidRPr="00767A40" w:rsidRDefault="0086138A" w:rsidP="00767A40">
            <w:pPr>
              <w:spacing w:after="0" w:line="240" w:lineRule="auto"/>
              <w:contextualSpacing/>
              <w:rPr>
                <w:rFonts w:ascii="Arial" w:hAnsi="Arial" w:cs="Arial"/>
                <w:color w:val="00B050"/>
              </w:rPr>
            </w:pPr>
          </w:p>
        </w:tc>
        <w:tc>
          <w:tcPr>
            <w:tcW w:w="5076" w:type="dxa"/>
          </w:tcPr>
          <w:p w14:paraId="4A5B1D68" w14:textId="77777777" w:rsidR="00264B8D" w:rsidRPr="00767A40" w:rsidRDefault="00264B8D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483EC69" w14:textId="77777777" w:rsidR="0086138A" w:rsidRPr="00767A40" w:rsidRDefault="0086138A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  <w:b/>
                <w:u w:val="single"/>
              </w:rPr>
              <w:t>Related Knowledge</w:t>
            </w:r>
          </w:p>
          <w:p w14:paraId="74113283" w14:textId="77777777" w:rsidR="00264B8D" w:rsidRPr="00767A40" w:rsidRDefault="00264B8D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52CBB889" w14:textId="77777777" w:rsidR="004678DB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Types of scripting / programming language such as:</w:t>
            </w:r>
          </w:p>
          <w:p w14:paraId="6C733DCD" w14:textId="77777777" w:rsidR="004678DB" w:rsidRPr="00767A40" w:rsidRDefault="004678DB" w:rsidP="00767A40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PHP: Hypertext </w:t>
            </w:r>
            <w:proofErr w:type="spellStart"/>
            <w:r w:rsidRPr="00767A40">
              <w:rPr>
                <w:rFonts w:ascii="Arial" w:hAnsi="Arial" w:cs="Arial"/>
              </w:rPr>
              <w:t>PreProcessor</w:t>
            </w:r>
            <w:proofErr w:type="spellEnd"/>
            <w:r w:rsidRPr="00767A40">
              <w:rPr>
                <w:rFonts w:ascii="Arial" w:hAnsi="Arial" w:cs="Arial"/>
              </w:rPr>
              <w:t xml:space="preserve"> (PHP)</w:t>
            </w:r>
          </w:p>
          <w:p w14:paraId="1C16E01B" w14:textId="77777777" w:rsidR="004678DB" w:rsidRPr="00767A40" w:rsidRDefault="004678DB" w:rsidP="00767A40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Structured Query Language (SQL)</w:t>
            </w:r>
          </w:p>
          <w:p w14:paraId="34A01E63" w14:textId="77777777" w:rsidR="00BF4E52" w:rsidRPr="00767A40" w:rsidRDefault="00BF4E52" w:rsidP="00767A40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14:paraId="7DBA86BD" w14:textId="77777777" w:rsidR="004678DB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Programming language model such as:</w:t>
            </w:r>
          </w:p>
          <w:p w14:paraId="77D00B80" w14:textId="77777777" w:rsidR="004678DB" w:rsidRPr="00767A40" w:rsidRDefault="004678DB" w:rsidP="00767A40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Structured programming </w:t>
            </w:r>
          </w:p>
          <w:p w14:paraId="03561DAC" w14:textId="77777777" w:rsidR="009A32B9" w:rsidRPr="00767A40" w:rsidRDefault="004678DB" w:rsidP="00767A40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Procedural programming</w:t>
            </w:r>
          </w:p>
          <w:p w14:paraId="19BCFFD1" w14:textId="77777777" w:rsidR="009A32B9" w:rsidRPr="00767A40" w:rsidRDefault="009A32B9" w:rsidP="00767A40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14:paraId="02AEAE7A" w14:textId="77777777" w:rsidR="00ED14AF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Introduction to </w:t>
            </w:r>
            <w:r w:rsidR="00ED14AF" w:rsidRPr="00767A40">
              <w:rPr>
                <w:rFonts w:ascii="Arial" w:hAnsi="Arial" w:cs="Arial"/>
              </w:rPr>
              <w:t xml:space="preserve">Basic Syntax </w:t>
            </w:r>
          </w:p>
          <w:p w14:paraId="02681E9E" w14:textId="77777777" w:rsidR="00025E5A" w:rsidRPr="00767A40" w:rsidRDefault="00025E5A" w:rsidP="00767A40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PHP tags</w:t>
            </w:r>
          </w:p>
          <w:p w14:paraId="6F6B51E3" w14:textId="77777777" w:rsidR="00025E5A" w:rsidRPr="00767A40" w:rsidRDefault="00025E5A" w:rsidP="00767A40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Echo</w:t>
            </w:r>
          </w:p>
          <w:p w14:paraId="0331750A" w14:textId="77777777" w:rsidR="00025E5A" w:rsidRPr="00767A40" w:rsidRDefault="00025E5A" w:rsidP="00767A40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Comments</w:t>
            </w:r>
          </w:p>
          <w:p w14:paraId="1B63AB1F" w14:textId="77777777" w:rsidR="00025E5A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Define Variable</w:t>
            </w:r>
          </w:p>
          <w:p w14:paraId="59A8775D" w14:textId="77777777" w:rsidR="00025E5A" w:rsidRPr="00767A40" w:rsidRDefault="00025E5A" w:rsidP="00767A40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Variable</w:t>
            </w:r>
          </w:p>
          <w:p w14:paraId="2EF816FC" w14:textId="77777777" w:rsidR="00025E5A" w:rsidRPr="00767A40" w:rsidRDefault="00025E5A" w:rsidP="00767A40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Constants</w:t>
            </w:r>
          </w:p>
          <w:p w14:paraId="7E96801C" w14:textId="77777777" w:rsidR="00025E5A" w:rsidRPr="00767A40" w:rsidRDefault="00025E5A" w:rsidP="00767A40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Data types</w:t>
            </w:r>
          </w:p>
          <w:p w14:paraId="6EBDA5B5" w14:textId="77777777" w:rsidR="00025E5A" w:rsidRPr="00767A40" w:rsidRDefault="00025E5A" w:rsidP="00767A40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Variable Scope</w:t>
            </w:r>
          </w:p>
          <w:p w14:paraId="7C8B148D" w14:textId="5FC131EE" w:rsidR="00025E5A" w:rsidRPr="00767A40" w:rsidRDefault="00025E5A" w:rsidP="00767A40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lastRenderedPageBreak/>
              <w:t>Variable</w:t>
            </w:r>
            <w:r w:rsidR="00F844EE">
              <w:rPr>
                <w:rFonts w:ascii="Arial" w:hAnsi="Arial" w:cs="Arial"/>
              </w:rPr>
              <w:t xml:space="preserve"> </w:t>
            </w:r>
            <w:r w:rsidRPr="00767A40">
              <w:rPr>
                <w:rFonts w:ascii="Arial" w:hAnsi="Arial" w:cs="Arial"/>
              </w:rPr>
              <w:t>Variables</w:t>
            </w:r>
          </w:p>
          <w:p w14:paraId="7EA0528A" w14:textId="77777777" w:rsidR="00ED14AF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Operators</w:t>
            </w:r>
          </w:p>
          <w:p w14:paraId="678B78EF" w14:textId="77777777" w:rsidR="00025E5A" w:rsidRPr="00767A40" w:rsidRDefault="00025E5A" w:rsidP="00767A40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Arithmetic Operator</w:t>
            </w:r>
          </w:p>
          <w:p w14:paraId="6CAB4BF4" w14:textId="77777777" w:rsidR="00025E5A" w:rsidRPr="00767A40" w:rsidRDefault="00025E5A" w:rsidP="00767A40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Assignment Operator</w:t>
            </w:r>
          </w:p>
          <w:p w14:paraId="028DB566" w14:textId="77777777" w:rsidR="00025E5A" w:rsidRPr="00767A40" w:rsidRDefault="00025E5A" w:rsidP="00767A40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Comparison Operator</w:t>
            </w:r>
          </w:p>
          <w:p w14:paraId="1174B0F2" w14:textId="77777777" w:rsidR="00025E5A" w:rsidRPr="00767A40" w:rsidRDefault="00025E5A" w:rsidP="00767A40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Logical Operator</w:t>
            </w:r>
          </w:p>
          <w:p w14:paraId="44B4F1CF" w14:textId="77777777" w:rsidR="00025E5A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Array</w:t>
            </w:r>
          </w:p>
          <w:p w14:paraId="6CAD5E06" w14:textId="77777777" w:rsidR="00025E5A" w:rsidRPr="00767A40" w:rsidRDefault="00025E5A" w:rsidP="00767A40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Numeric Array</w:t>
            </w:r>
          </w:p>
          <w:p w14:paraId="51FD057D" w14:textId="77777777" w:rsidR="00025E5A" w:rsidRPr="00767A40" w:rsidRDefault="00025E5A" w:rsidP="00767A40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Associative array</w:t>
            </w:r>
          </w:p>
          <w:p w14:paraId="72C8693E" w14:textId="77777777" w:rsidR="00025E5A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Control Structure</w:t>
            </w:r>
          </w:p>
          <w:p w14:paraId="0D7A71C1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If Else</w:t>
            </w:r>
          </w:p>
          <w:p w14:paraId="2D6AA0E7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Elseif</w:t>
            </w:r>
          </w:p>
          <w:p w14:paraId="6EAB82B3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while Loop</w:t>
            </w:r>
          </w:p>
          <w:p w14:paraId="44C2037D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Foreach Loop</w:t>
            </w:r>
          </w:p>
          <w:p w14:paraId="620CB2FE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Switch </w:t>
            </w:r>
          </w:p>
          <w:p w14:paraId="1C3B9949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Break </w:t>
            </w:r>
          </w:p>
          <w:p w14:paraId="35744549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Continue</w:t>
            </w:r>
          </w:p>
          <w:p w14:paraId="4892CB19" w14:textId="77777777" w:rsidR="00025E5A" w:rsidRPr="00767A40" w:rsidRDefault="00025E5A" w:rsidP="00767A40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Include and Require</w:t>
            </w:r>
          </w:p>
          <w:p w14:paraId="42866628" w14:textId="77777777" w:rsidR="00ED14AF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</w:t>
            </w:r>
          </w:p>
          <w:p w14:paraId="3909F1D6" w14:textId="77777777" w:rsidR="00025E5A" w:rsidRPr="00767A40" w:rsidRDefault="00025E5A" w:rsidP="00767A40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User-Defined Functions</w:t>
            </w:r>
          </w:p>
          <w:p w14:paraId="4D8F6865" w14:textId="77777777" w:rsidR="00025E5A" w:rsidRPr="00767A40" w:rsidRDefault="00025E5A" w:rsidP="00767A40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 Parameters</w:t>
            </w:r>
          </w:p>
          <w:p w14:paraId="11A4D9BD" w14:textId="77777777" w:rsidR="00025E5A" w:rsidRPr="00767A40" w:rsidRDefault="00025E5A" w:rsidP="00767A40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The Return Statement</w:t>
            </w:r>
          </w:p>
          <w:p w14:paraId="7C41E27A" w14:textId="77777777" w:rsidR="00025E5A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Predefined Variables</w:t>
            </w:r>
          </w:p>
          <w:p w14:paraId="069A52B7" w14:textId="77777777" w:rsidR="00025E5A" w:rsidRPr="00767A40" w:rsidRDefault="00025E5A" w:rsidP="00767A40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PHP Form</w:t>
            </w:r>
          </w:p>
          <w:p w14:paraId="6963FBA3" w14:textId="77777777" w:rsidR="00025E5A" w:rsidRPr="00767A40" w:rsidRDefault="00025E5A" w:rsidP="00767A40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GET and POST</w:t>
            </w:r>
          </w:p>
          <w:p w14:paraId="3BB98F28" w14:textId="77777777" w:rsidR="00025E5A" w:rsidRPr="00767A40" w:rsidRDefault="00025E5A" w:rsidP="00767A40">
            <w:pPr>
              <w:numPr>
                <w:ilvl w:val="0"/>
                <w:numId w:val="35"/>
              </w:numPr>
              <w:spacing w:after="0" w:line="240" w:lineRule="auto"/>
              <w:ind w:left="397" w:hanging="284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</w:t>
            </w:r>
            <w:proofErr w:type="spellEnd"/>
          </w:p>
          <w:p w14:paraId="58B5BD6F" w14:textId="77777777" w:rsidR="00025E5A" w:rsidRPr="00767A40" w:rsidRDefault="00025E5A" w:rsidP="00767A40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mysqli_fetch_assoc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14:paraId="4F31253D" w14:textId="77777777" w:rsidR="00025E5A" w:rsidRPr="00767A40" w:rsidRDefault="00025E5A" w:rsidP="00767A40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mysqli_fetch_array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14:paraId="2B6E6DCD" w14:textId="77777777" w:rsidR="00025E5A" w:rsidRPr="00767A40" w:rsidRDefault="00025E5A" w:rsidP="00767A40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mysqli_fetch_row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14:paraId="467726BE" w14:textId="77777777" w:rsidR="00025E5A" w:rsidRPr="00767A40" w:rsidRDefault="00025E5A" w:rsidP="00767A4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416159F" w14:textId="77777777" w:rsidR="007815E0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Definition of user interface and user experience </w:t>
            </w:r>
          </w:p>
          <w:p w14:paraId="3E48635B" w14:textId="77777777" w:rsidR="007815E0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  <w:bCs/>
              </w:rPr>
              <w:t xml:space="preserve">Application </w:t>
            </w:r>
            <w:r w:rsidRPr="00767A40">
              <w:rPr>
                <w:rFonts w:ascii="Arial" w:hAnsi="Arial" w:cs="Arial"/>
              </w:rPr>
              <w:t>mock up</w:t>
            </w:r>
          </w:p>
          <w:p w14:paraId="7A1877CA" w14:textId="77777777" w:rsidR="007815E0" w:rsidRPr="00767A40" w:rsidRDefault="007815E0" w:rsidP="00767A4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17B88981" w14:textId="77777777" w:rsidR="007815E0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Unit testing</w:t>
            </w:r>
          </w:p>
          <w:p w14:paraId="1D7FDCED" w14:textId="77777777" w:rsidR="007815E0" w:rsidRPr="00767A40" w:rsidRDefault="007815E0" w:rsidP="00767A40">
            <w:p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</w:p>
          <w:p w14:paraId="4D4B3961" w14:textId="77777777" w:rsidR="004678DB" w:rsidRPr="00767A40" w:rsidRDefault="004678DB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Debugging procedure</w:t>
            </w:r>
          </w:p>
          <w:p w14:paraId="59E50A70" w14:textId="77777777" w:rsidR="0086138A" w:rsidRPr="00767A40" w:rsidRDefault="0086138A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2CE607A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257F07B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2B14F17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733E5DE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D06758C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BD85062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4906EE3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33FA9F2E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30B981B3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57B18FA2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51E0315D" w14:textId="77777777" w:rsidR="00F310C8" w:rsidRPr="00767A40" w:rsidRDefault="00F310C8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0D28BC3" w14:textId="77777777" w:rsidR="0086138A" w:rsidRPr="00767A40" w:rsidRDefault="00C43AC5" w:rsidP="00767A4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  <w:b/>
                <w:u w:val="single"/>
              </w:rPr>
              <w:t>Applied</w:t>
            </w:r>
            <w:r w:rsidR="0086138A" w:rsidRPr="00767A40">
              <w:rPr>
                <w:rFonts w:ascii="Arial" w:hAnsi="Arial" w:cs="Arial"/>
                <w:b/>
                <w:u w:val="single"/>
              </w:rPr>
              <w:t xml:space="preserve"> Skills</w:t>
            </w:r>
          </w:p>
          <w:p w14:paraId="48487C8D" w14:textId="77777777" w:rsidR="00264B8D" w:rsidRPr="00767A40" w:rsidRDefault="00264B8D" w:rsidP="00767A4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1FDEF65B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4.1  </w:t>
            </w:r>
            <w:r w:rsidR="004678DB" w:rsidRPr="00767A40">
              <w:rPr>
                <w:rFonts w:ascii="Arial" w:hAnsi="Arial" w:cs="Arial"/>
              </w:rPr>
              <w:t xml:space="preserve">Check naming convention </w:t>
            </w:r>
          </w:p>
          <w:p w14:paraId="479DBF53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9C1AAD2" w14:textId="77777777" w:rsidR="00B704BF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4.2  </w:t>
            </w:r>
            <w:r w:rsidR="004678DB" w:rsidRPr="00767A40">
              <w:rPr>
                <w:rFonts w:ascii="Arial" w:hAnsi="Arial" w:cs="Arial"/>
              </w:rPr>
              <w:t>Write instruction code to perform module function</w:t>
            </w:r>
          </w:p>
          <w:p w14:paraId="65C301B2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524E77A" w14:textId="77777777" w:rsidR="004678DB" w:rsidRPr="00767A40" w:rsidRDefault="004678DB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 </w:t>
            </w:r>
          </w:p>
          <w:p w14:paraId="73D0F6AE" w14:textId="77777777" w:rsidR="00C67427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4.3  </w:t>
            </w:r>
            <w:r w:rsidR="004678DB" w:rsidRPr="00767A40">
              <w:rPr>
                <w:rFonts w:ascii="Arial" w:hAnsi="Arial" w:cs="Arial"/>
              </w:rPr>
              <w:t>Associate database connection</w:t>
            </w:r>
            <w:r w:rsidRPr="00767A40">
              <w:rPr>
                <w:rFonts w:ascii="Arial" w:hAnsi="Arial" w:cs="Arial"/>
              </w:rPr>
              <w:t xml:space="preserve"> </w:t>
            </w:r>
            <w:r w:rsidR="004678DB" w:rsidRPr="00767A40">
              <w:rPr>
                <w:rFonts w:ascii="Arial" w:hAnsi="Arial" w:cs="Arial"/>
              </w:rPr>
              <w:t xml:space="preserve">with source code in </w:t>
            </w:r>
          </w:p>
          <w:p w14:paraId="3294565E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       </w:t>
            </w:r>
            <w:r w:rsidR="004678DB" w:rsidRPr="00767A40">
              <w:rPr>
                <w:rFonts w:ascii="Arial" w:hAnsi="Arial" w:cs="Arial"/>
              </w:rPr>
              <w:t xml:space="preserve">local server </w:t>
            </w:r>
          </w:p>
          <w:p w14:paraId="7FC21003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2ED4850" w14:textId="77777777" w:rsidR="00C67427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4.4  </w:t>
            </w:r>
            <w:r w:rsidR="004678DB" w:rsidRPr="00767A40">
              <w:rPr>
                <w:rFonts w:ascii="Arial" w:hAnsi="Arial" w:cs="Arial"/>
              </w:rPr>
              <w:t xml:space="preserve">Compose </w:t>
            </w:r>
            <w:r w:rsidRPr="00767A40">
              <w:rPr>
                <w:rFonts w:ascii="Arial" w:hAnsi="Arial" w:cs="Arial"/>
              </w:rPr>
              <w:t>Structured Query Language (SQL)</w:t>
            </w:r>
          </w:p>
          <w:p w14:paraId="73FBFD66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       </w:t>
            </w:r>
            <w:r w:rsidR="004678DB" w:rsidRPr="00767A40">
              <w:rPr>
                <w:rFonts w:ascii="Arial" w:hAnsi="Arial" w:cs="Arial"/>
              </w:rPr>
              <w:t xml:space="preserve">statement </w:t>
            </w:r>
          </w:p>
          <w:p w14:paraId="2535382E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5B8F596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3B229CD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4.5  </w:t>
            </w:r>
            <w:r w:rsidR="004678DB" w:rsidRPr="00767A40">
              <w:rPr>
                <w:rFonts w:ascii="Arial" w:hAnsi="Arial" w:cs="Arial"/>
              </w:rPr>
              <w:t xml:space="preserve">Develop coding according to test script </w:t>
            </w:r>
          </w:p>
          <w:p w14:paraId="04FA5AB1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375FB24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4.6  </w:t>
            </w:r>
            <w:r w:rsidR="004678DB" w:rsidRPr="00767A40">
              <w:rPr>
                <w:rFonts w:ascii="Arial" w:hAnsi="Arial" w:cs="Arial"/>
              </w:rPr>
              <w:t>Execute unit testing</w:t>
            </w:r>
          </w:p>
          <w:p w14:paraId="30304874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75862B5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4.7  </w:t>
            </w:r>
            <w:r w:rsidR="004678DB" w:rsidRPr="00767A40">
              <w:rPr>
                <w:rFonts w:ascii="Arial" w:hAnsi="Arial" w:cs="Arial"/>
              </w:rPr>
              <w:t>Verify module output</w:t>
            </w:r>
          </w:p>
          <w:p w14:paraId="24CF880E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8A353CE" w14:textId="77777777" w:rsidR="004678DB" w:rsidRPr="00767A40" w:rsidRDefault="00C6742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4.8   </w:t>
            </w:r>
            <w:r w:rsidR="004678DB" w:rsidRPr="00767A40">
              <w:rPr>
                <w:rFonts w:ascii="Arial" w:hAnsi="Arial" w:cs="Arial"/>
              </w:rPr>
              <w:t xml:space="preserve">Debug module code </w:t>
            </w:r>
          </w:p>
          <w:p w14:paraId="3CD2F40E" w14:textId="77777777" w:rsidR="0086138A" w:rsidRPr="00767A40" w:rsidRDefault="0086138A" w:rsidP="00767A4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03E99E59" w14:textId="77777777" w:rsidR="0086138A" w:rsidRPr="00767A40" w:rsidRDefault="0086138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46C66F8" w14:textId="77777777" w:rsidR="004678DB" w:rsidRPr="00767A40" w:rsidRDefault="004678DB" w:rsidP="00767A40">
            <w:pPr>
              <w:spacing w:after="0" w:line="240" w:lineRule="auto"/>
              <w:contextualSpacing/>
              <w:rPr>
                <w:rFonts w:ascii="Arial" w:hAnsi="Arial" w:cs="Arial"/>
                <w:u w:val="single"/>
              </w:rPr>
            </w:pPr>
            <w:r w:rsidRPr="00767A40">
              <w:rPr>
                <w:rFonts w:ascii="Arial" w:hAnsi="Arial" w:cs="Arial"/>
                <w:u w:val="single"/>
              </w:rPr>
              <w:t>Attitude:</w:t>
            </w:r>
          </w:p>
          <w:p w14:paraId="3DB6F922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Proactive when writing module code</w:t>
            </w:r>
          </w:p>
          <w:p w14:paraId="2F805A4E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Resourceful when writing module code</w:t>
            </w:r>
          </w:p>
          <w:p w14:paraId="6A152AB7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Committed when writing module code</w:t>
            </w:r>
          </w:p>
          <w:p w14:paraId="49149A27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Analytical thinking when writing module code</w:t>
            </w:r>
          </w:p>
          <w:p w14:paraId="366AA4AF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Meticulous when writing module code</w:t>
            </w:r>
          </w:p>
          <w:p w14:paraId="343C913C" w14:textId="77777777" w:rsidR="004678DB" w:rsidRPr="00767A40" w:rsidRDefault="004678DB" w:rsidP="00767A4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Follow company’s coding guideline</w:t>
            </w:r>
          </w:p>
          <w:p w14:paraId="129C8577" w14:textId="77777777" w:rsidR="004678DB" w:rsidRPr="00767A40" w:rsidRDefault="004678DB" w:rsidP="00767A40">
            <w:pPr>
              <w:spacing w:after="0" w:line="240" w:lineRule="auto"/>
              <w:contextualSpacing/>
              <w:rPr>
                <w:rFonts w:ascii="Arial" w:hAnsi="Arial" w:cs="Arial"/>
                <w:i/>
                <w:u w:val="single"/>
              </w:rPr>
            </w:pPr>
          </w:p>
          <w:p w14:paraId="19B8D177" w14:textId="77777777" w:rsidR="004678DB" w:rsidRPr="00767A40" w:rsidRDefault="004678DB" w:rsidP="00767A40">
            <w:pPr>
              <w:spacing w:after="0" w:line="240" w:lineRule="auto"/>
              <w:contextualSpacing/>
              <w:rPr>
                <w:rFonts w:ascii="Arial" w:hAnsi="Arial" w:cs="Arial"/>
                <w:i/>
                <w:u w:val="single"/>
              </w:rPr>
            </w:pPr>
            <w:r w:rsidRPr="00767A40">
              <w:rPr>
                <w:rFonts w:ascii="Arial" w:hAnsi="Arial" w:cs="Arial"/>
                <w:i/>
                <w:u w:val="single"/>
              </w:rPr>
              <w:t>Safety:</w:t>
            </w:r>
          </w:p>
          <w:p w14:paraId="624894A6" w14:textId="77777777" w:rsidR="004678DB" w:rsidRPr="00767A40" w:rsidRDefault="004678DB" w:rsidP="00767A40">
            <w:pPr>
              <w:numPr>
                <w:ilvl w:val="0"/>
                <w:numId w:val="24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Adhere to workplace ergonomics practice </w:t>
            </w:r>
          </w:p>
          <w:p w14:paraId="157B9D04" w14:textId="77777777" w:rsidR="0086138A" w:rsidRPr="00767A40" w:rsidRDefault="0086138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2436DD5" w14:textId="77777777" w:rsidR="004C314B" w:rsidRPr="00767A40" w:rsidRDefault="004C314B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3995" w:type="dxa"/>
          </w:tcPr>
          <w:p w14:paraId="2FD953E1" w14:textId="77777777" w:rsidR="00264B8D" w:rsidRPr="00767A40" w:rsidRDefault="00264B8D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3F73ADDD" w14:textId="77777777" w:rsidR="0086138A" w:rsidRPr="00767A40" w:rsidRDefault="0086138A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53E1C9EE" w14:textId="77777777" w:rsidR="00264B8D" w:rsidRPr="00767A40" w:rsidRDefault="00264B8D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80C96B7" w14:textId="77777777" w:rsidR="008955F4" w:rsidRPr="00767A40" w:rsidRDefault="008955F4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Types of scripting language listed</w:t>
            </w:r>
          </w:p>
          <w:p w14:paraId="35FEA97F" w14:textId="77777777" w:rsidR="00BF4E52" w:rsidRPr="00767A40" w:rsidRDefault="00BF4E52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5B93DC3" w14:textId="77777777" w:rsidR="00BF4E52" w:rsidRPr="00767A40" w:rsidRDefault="00BF4E52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E832667" w14:textId="77777777" w:rsidR="00BF4E52" w:rsidRDefault="00BF4E52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864F89C" w14:textId="77777777" w:rsidR="007F65E0" w:rsidRPr="00767A40" w:rsidRDefault="007F65E0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4A2658B" w14:textId="77777777" w:rsidR="00BF4E52" w:rsidRPr="00767A40" w:rsidRDefault="008955F4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Programming language model listed</w:t>
            </w:r>
          </w:p>
          <w:p w14:paraId="751E5C7C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8CEFCD5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7C62D8E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8CE6092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Basic Syntax introduced</w:t>
            </w:r>
          </w:p>
          <w:p w14:paraId="205BC5E4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BC37140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3DC91A6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FCC4847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Variable defined</w:t>
            </w:r>
          </w:p>
          <w:p w14:paraId="2AFD7D66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9C06EF8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66E13C8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7F9CAE2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4E8F0CF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Operators explained</w:t>
            </w:r>
          </w:p>
          <w:p w14:paraId="476AEB39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BCEC21F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5FA05FC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3C495F3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7B9596D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Array described</w:t>
            </w:r>
          </w:p>
          <w:p w14:paraId="1CA895BF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A8590A3" w14:textId="77777777" w:rsidR="00025E5A" w:rsidRPr="00767A40" w:rsidRDefault="00025E5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10A854C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Control Structure explained</w:t>
            </w:r>
          </w:p>
          <w:p w14:paraId="4BA88468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AEC74C8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C48DED1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298E0AE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DF0244B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0AD03BF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875A090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39D768C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AD9C893" w14:textId="77777777" w:rsidR="00025E5A" w:rsidRPr="00767A40" w:rsidRDefault="00025E5A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 explained</w:t>
            </w:r>
          </w:p>
          <w:p w14:paraId="0FF0A904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E90AA70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EE75611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BDD99AC" w14:textId="77777777" w:rsidR="00025E5A" w:rsidRPr="00767A40" w:rsidRDefault="00EE1B57" w:rsidP="00767A4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Predefined variable explained</w:t>
            </w:r>
          </w:p>
          <w:p w14:paraId="7F5D50F8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9F8331B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1CD53C7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D1398EA" w14:textId="77777777" w:rsidR="00EE1B57" w:rsidRPr="00767A40" w:rsidRDefault="00EE1B57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3DE1583" w14:textId="77777777" w:rsidR="00EE1B57" w:rsidRPr="00767A40" w:rsidRDefault="00EE1B57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</w:t>
            </w:r>
            <w:proofErr w:type="spellEnd"/>
            <w:r w:rsidRPr="00767A40">
              <w:rPr>
                <w:rFonts w:ascii="Arial" w:hAnsi="Arial" w:cs="Arial"/>
              </w:rPr>
              <w:t xml:space="preserve"> introduced</w:t>
            </w:r>
          </w:p>
          <w:p w14:paraId="69EC1E86" w14:textId="77777777" w:rsidR="00BF4E52" w:rsidRPr="00767A40" w:rsidRDefault="00BF4E52" w:rsidP="00767A40">
            <w:p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</w:p>
          <w:p w14:paraId="225BF604" w14:textId="77777777" w:rsidR="00EE1B57" w:rsidRPr="00767A40" w:rsidRDefault="00EE1B57" w:rsidP="00767A40">
            <w:p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</w:p>
          <w:p w14:paraId="3CF9AA2E" w14:textId="77777777" w:rsidR="00EE1B57" w:rsidRPr="00767A40" w:rsidRDefault="00EE1B57" w:rsidP="00767A40">
            <w:p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</w:p>
          <w:p w14:paraId="51027F6D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Definition of user interface and user experience explained</w:t>
            </w:r>
          </w:p>
          <w:p w14:paraId="67DF54D5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 of application mock up explained</w:t>
            </w:r>
          </w:p>
          <w:p w14:paraId="7DC66038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lastRenderedPageBreak/>
              <w:t>Definition of unit testing explained</w:t>
            </w:r>
          </w:p>
          <w:p w14:paraId="3E663350" w14:textId="77777777" w:rsidR="00F310C8" w:rsidRPr="00767A40" w:rsidRDefault="00F310C8" w:rsidP="00767A40">
            <w:p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</w:p>
          <w:p w14:paraId="71CB5E59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Debugging procedure explained</w:t>
            </w:r>
          </w:p>
          <w:p w14:paraId="21EF77D1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Instruction code produced and functionality checked </w:t>
            </w:r>
          </w:p>
          <w:p w14:paraId="7AD44D96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Database connected</w:t>
            </w:r>
            <w:r w:rsidR="00F310C8" w:rsidRPr="00767A40">
              <w:rPr>
                <w:rFonts w:ascii="Arial" w:hAnsi="Arial" w:cs="Arial"/>
              </w:rPr>
              <w:t xml:space="preserve"> </w:t>
            </w:r>
            <w:r w:rsidRPr="00767A40">
              <w:rPr>
                <w:rFonts w:ascii="Arial" w:hAnsi="Arial" w:cs="Arial"/>
              </w:rPr>
              <w:t xml:space="preserve">with source code in local server </w:t>
            </w:r>
          </w:p>
          <w:p w14:paraId="3DB16A54" w14:textId="77777777" w:rsidR="008955F4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Structured Query Language (SQL) statement produced and expected functionality confirmed</w:t>
            </w:r>
          </w:p>
          <w:p w14:paraId="5A48F5A6" w14:textId="77777777" w:rsidR="00F310C8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</w:rPr>
              <w:t xml:space="preserve">Coding produced and expected functionality confirmed </w:t>
            </w:r>
          </w:p>
          <w:p w14:paraId="3C04D90A" w14:textId="77777777" w:rsidR="0086138A" w:rsidRPr="00767A40" w:rsidRDefault="008955F4" w:rsidP="00767A40">
            <w:pPr>
              <w:numPr>
                <w:ilvl w:val="0"/>
                <w:numId w:val="35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</w:rPr>
              <w:t xml:space="preserve">Module code error fixed and expected functionality confirmed  </w:t>
            </w:r>
          </w:p>
          <w:p w14:paraId="21073884" w14:textId="77777777" w:rsidR="00F310C8" w:rsidRPr="00767A40" w:rsidRDefault="00F310C8" w:rsidP="00767A4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2D0FD84D" w14:textId="77777777" w:rsidR="0086138A" w:rsidRPr="00767A40" w:rsidRDefault="0086138A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767A40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53E9CC3A" w14:textId="77777777" w:rsidR="00264B8D" w:rsidRPr="00767A40" w:rsidRDefault="00264B8D" w:rsidP="00767A40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B4CA722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Variables named according to coding/naming convention </w:t>
            </w:r>
          </w:p>
          <w:p w14:paraId="56B4A9ED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Instruction code written to perform module function according to Software Requirement Specification (SRS) </w:t>
            </w:r>
          </w:p>
          <w:p w14:paraId="6BE7DC7C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Database connection </w:t>
            </w:r>
            <w:r w:rsidRPr="00767A40">
              <w:rPr>
                <w:rFonts w:ascii="Arial" w:hAnsi="Arial" w:cs="Arial"/>
              </w:rPr>
              <w:br/>
              <w:t xml:space="preserve">associated with source code in local server </w:t>
            </w:r>
          </w:p>
          <w:p w14:paraId="390276C3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Structured Query Language (SQL) statement written according to data flow in the Software Requirement Specification (SRS) </w:t>
            </w:r>
          </w:p>
          <w:p w14:paraId="2E92D81B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Coding developed according to test script </w:t>
            </w:r>
          </w:p>
          <w:p w14:paraId="52793F4D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07E4F5B" w14:textId="77777777" w:rsidR="00B704BF" w:rsidRPr="00767A40" w:rsidRDefault="00B704BF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8B71C7D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lastRenderedPageBreak/>
              <w:t xml:space="preserve">Module output verified according to Software Requirement Specification (SRS) </w:t>
            </w:r>
          </w:p>
          <w:p w14:paraId="03CCDDBA" w14:textId="77777777" w:rsidR="00B704BF" w:rsidRPr="00767A40" w:rsidRDefault="00B704BF" w:rsidP="00767A40">
            <w:pPr>
              <w:numPr>
                <w:ilvl w:val="1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Module code debugged according to module output </w:t>
            </w:r>
          </w:p>
          <w:p w14:paraId="6562D4C7" w14:textId="77777777" w:rsidR="0086138A" w:rsidRPr="00767A40" w:rsidRDefault="0086138A" w:rsidP="00767A4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0D2E0EE8" w14:textId="77777777" w:rsidR="0086138A" w:rsidRDefault="0086138A" w:rsidP="0086138A"/>
    <w:p w14:paraId="3AFE842B" w14:textId="77777777" w:rsidR="00C67427" w:rsidRDefault="00C67427" w:rsidP="0086138A"/>
    <w:p w14:paraId="51212DB4" w14:textId="77777777" w:rsidR="00C67427" w:rsidRDefault="00C67427" w:rsidP="0086138A"/>
    <w:p w14:paraId="00E32232" w14:textId="77777777" w:rsidR="00E641D1" w:rsidRDefault="00E641D1" w:rsidP="0086138A">
      <w:pPr>
        <w:sectPr w:rsidR="00E641D1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4A37670" w14:textId="77777777" w:rsidR="004678DB" w:rsidRDefault="004678DB" w:rsidP="004678DB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2E0368DA" w14:textId="77777777" w:rsidR="004678DB" w:rsidRPr="004C23C1" w:rsidRDefault="004678DB" w:rsidP="004678DB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DC61FF" w:rsidRPr="004C23C1" w14:paraId="22003C86" w14:textId="77777777" w:rsidTr="008E53A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DA4115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FFA891" w14:textId="77777777" w:rsidR="00DC61FF" w:rsidRPr="004C23C1" w:rsidRDefault="00DC61FF" w:rsidP="00DC61FF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8F2B46B" w14:textId="77777777" w:rsidR="00DC61FF" w:rsidRPr="004C23C1" w:rsidRDefault="00DC61FF" w:rsidP="00DC61FF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CB0790" w:rsidRPr="004C23C1" w14:paraId="3B51B90C" w14:textId="77777777" w:rsidTr="008E53AA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1E9760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A22EA4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6E431A7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 PROGRAMMING</w:t>
            </w:r>
          </w:p>
        </w:tc>
      </w:tr>
      <w:tr w:rsidR="00CB0790" w:rsidRPr="004C23C1" w14:paraId="08D3D2A9" w14:textId="77777777" w:rsidTr="008E53A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34D1FB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68751C" w14:textId="77777777" w:rsidR="00CB0790" w:rsidRPr="004C23C1" w:rsidRDefault="00CB0790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616E5D" w14:textId="77777777" w:rsidR="00CB0790" w:rsidRPr="004C23C1" w:rsidRDefault="00DC5D99" w:rsidP="00CB0790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KPD2023</w:t>
            </w:r>
          </w:p>
        </w:tc>
      </w:tr>
    </w:tbl>
    <w:p w14:paraId="41454DF3" w14:textId="77777777" w:rsidR="004678DB" w:rsidRPr="00EC04CC" w:rsidRDefault="004678DB" w:rsidP="004678DB">
      <w:pPr>
        <w:spacing w:after="0"/>
        <w:rPr>
          <w:sz w:val="2"/>
        </w:rPr>
      </w:pPr>
    </w:p>
    <w:tbl>
      <w:tblPr>
        <w:tblW w:w="14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2"/>
        <w:gridCol w:w="2794"/>
        <w:gridCol w:w="5076"/>
        <w:gridCol w:w="3995"/>
      </w:tblGrid>
      <w:tr w:rsidR="004678DB" w:rsidRPr="00BF2854" w14:paraId="626A940F" w14:textId="77777777" w:rsidTr="008E53AA">
        <w:trPr>
          <w:trHeight w:val="578"/>
          <w:jc w:val="center"/>
        </w:trPr>
        <w:tc>
          <w:tcPr>
            <w:tcW w:w="27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CC31BB" w14:textId="77777777" w:rsidR="004678DB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69C8D3B" w14:textId="77777777" w:rsidR="004678DB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5EE2D00C" w14:textId="77777777" w:rsidR="004678DB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  <w:p w14:paraId="3E543E5E" w14:textId="77777777" w:rsidR="004678DB" w:rsidRPr="00BF2854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0E9661A" w14:textId="77777777" w:rsidR="004678DB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54FED800" w14:textId="77777777" w:rsidR="004678DB" w:rsidRPr="00BF2854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50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4FB148B2" w14:textId="77777777" w:rsidR="004678DB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5F3EC68E" w14:textId="77777777" w:rsidR="004678DB" w:rsidRPr="00BF2854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ENVIRONMENTAL)</w:t>
            </w:r>
          </w:p>
        </w:tc>
        <w:tc>
          <w:tcPr>
            <w:tcW w:w="399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541306" w14:textId="77777777" w:rsidR="004678DB" w:rsidRPr="00BF2854" w:rsidRDefault="004678DB" w:rsidP="008E5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ASSESSMENT CRITERIA</w:t>
            </w:r>
          </w:p>
        </w:tc>
      </w:tr>
      <w:tr w:rsidR="004678DB" w:rsidRPr="00BF2854" w14:paraId="17044ABA" w14:textId="77777777" w:rsidTr="00D53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2" w:type="dxa"/>
            <w:vAlign w:val="center"/>
          </w:tcPr>
          <w:p w14:paraId="2DBEFD36" w14:textId="77777777" w:rsidR="004678DB" w:rsidRPr="00D536B9" w:rsidRDefault="00343A87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5</w:t>
            </w:r>
            <w:r w:rsidR="004678DB" w:rsidRPr="00D536B9">
              <w:rPr>
                <w:rFonts w:ascii="Arial" w:hAnsi="Arial" w:cs="Arial"/>
                <w:b/>
              </w:rPr>
              <w:t xml:space="preserve"> HOURS</w:t>
            </w:r>
          </w:p>
          <w:p w14:paraId="1304BA77" w14:textId="77777777" w:rsidR="004678DB" w:rsidRPr="00D536B9" w:rsidRDefault="004678DB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(</w:t>
            </w:r>
            <w:r w:rsidR="00595163" w:rsidRPr="00D536B9">
              <w:rPr>
                <w:rFonts w:ascii="Arial" w:hAnsi="Arial" w:cs="Arial"/>
                <w:b/>
              </w:rPr>
              <w:t>1</w:t>
            </w:r>
            <w:r w:rsidR="00D536B9" w:rsidRPr="00D536B9">
              <w:rPr>
                <w:rFonts w:ascii="Arial" w:hAnsi="Arial" w:cs="Arial"/>
                <w:b/>
              </w:rPr>
              <w:t xml:space="preserve"> WEEK</w:t>
            </w:r>
            <w:r w:rsidRPr="00D536B9">
              <w:rPr>
                <w:rFonts w:ascii="Arial" w:hAnsi="Arial" w:cs="Arial"/>
                <w:b/>
              </w:rPr>
              <w:t>)</w:t>
            </w:r>
          </w:p>
          <w:p w14:paraId="37722366" w14:textId="77777777" w:rsidR="00343A87" w:rsidRPr="00D536B9" w:rsidRDefault="00343A87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30C4D46D" w14:textId="77777777" w:rsidR="00D536B9" w:rsidRPr="00D536B9" w:rsidRDefault="00D536B9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D536B9">
              <w:rPr>
                <w:rFonts w:ascii="Arial" w:hAnsi="Arial" w:cs="Arial"/>
                <w:u w:val="single"/>
              </w:rPr>
              <w:t>Related Knowledge</w:t>
            </w:r>
          </w:p>
          <w:p w14:paraId="0A16214F" w14:textId="77777777" w:rsidR="00343A87" w:rsidRPr="00D536B9" w:rsidRDefault="00D536B9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2 Hours</w:t>
            </w:r>
          </w:p>
          <w:p w14:paraId="0E0880A9" w14:textId="77777777" w:rsidR="00343A87" w:rsidRPr="00D536B9" w:rsidRDefault="00343A87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</w:rPr>
            </w:pPr>
          </w:p>
          <w:p w14:paraId="773C8645" w14:textId="77777777" w:rsidR="00343A87" w:rsidRPr="00D536B9" w:rsidRDefault="00D536B9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D536B9">
              <w:rPr>
                <w:rFonts w:ascii="Arial" w:hAnsi="Arial" w:cs="Arial"/>
                <w:u w:val="single"/>
              </w:rPr>
              <w:t>Applied Skills</w:t>
            </w:r>
          </w:p>
          <w:p w14:paraId="67F7EBB7" w14:textId="77777777" w:rsidR="00343A87" w:rsidRPr="00D536B9" w:rsidRDefault="00D536B9" w:rsidP="00D536B9">
            <w:pPr>
              <w:spacing w:after="0" w:line="240" w:lineRule="auto"/>
              <w:ind w:left="15"/>
              <w:contextualSpacing/>
              <w:jc w:val="center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</w:rPr>
              <w:t>3 Hours</w:t>
            </w:r>
          </w:p>
        </w:tc>
        <w:tc>
          <w:tcPr>
            <w:tcW w:w="2794" w:type="dxa"/>
            <w:shd w:val="clear" w:color="auto" w:fill="auto"/>
          </w:tcPr>
          <w:p w14:paraId="2D1AC5FD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 w14:paraId="772A5412" w14:textId="77777777" w:rsidR="004678DB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 xml:space="preserve">5.0  </w:t>
            </w:r>
            <w:r w:rsidR="00DB1F93" w:rsidRPr="00D536B9">
              <w:rPr>
                <w:rFonts w:ascii="Arial" w:hAnsi="Arial" w:cs="Arial"/>
                <w:b/>
              </w:rPr>
              <w:t>BACKUP SOURCE CODE</w:t>
            </w:r>
          </w:p>
          <w:p w14:paraId="2DE83C96" w14:textId="77777777" w:rsidR="004678DB" w:rsidRPr="00D536B9" w:rsidRDefault="004678DB" w:rsidP="00D536B9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1691EAF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color w:val="00B050"/>
              </w:rPr>
            </w:pPr>
          </w:p>
        </w:tc>
        <w:tc>
          <w:tcPr>
            <w:tcW w:w="5076" w:type="dxa"/>
          </w:tcPr>
          <w:p w14:paraId="78CAF165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C9B9705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Related Knowledge</w:t>
            </w:r>
          </w:p>
          <w:p w14:paraId="17FD60E1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E7A44D8" w14:textId="77777777" w:rsidR="004678DB" w:rsidRPr="00D536B9" w:rsidRDefault="00C67427" w:rsidP="00D536B9">
            <w:p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5.1  </w:t>
            </w:r>
            <w:r w:rsidR="004678DB" w:rsidRPr="00D536B9">
              <w:rPr>
                <w:rFonts w:ascii="Arial" w:hAnsi="Arial" w:cs="Arial"/>
              </w:rPr>
              <w:t>Maintenance of source code such as:</w:t>
            </w:r>
          </w:p>
          <w:p w14:paraId="63AFF9A5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SCM</w:t>
            </w:r>
          </w:p>
          <w:p w14:paraId="71090D6C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Version control</w:t>
            </w:r>
          </w:p>
          <w:p w14:paraId="0354EA50" w14:textId="77777777" w:rsidR="00B704BF" w:rsidRPr="00D536B9" w:rsidRDefault="00B704BF" w:rsidP="00D536B9">
            <w:pPr>
              <w:spacing w:after="0" w:line="240" w:lineRule="auto"/>
              <w:rPr>
                <w:rFonts w:ascii="Arial" w:hAnsi="Arial" w:cs="Arial"/>
              </w:rPr>
            </w:pPr>
          </w:p>
          <w:p w14:paraId="6BADBF20" w14:textId="77777777" w:rsidR="004678DB" w:rsidRPr="00D536B9" w:rsidRDefault="00C67427" w:rsidP="00D536B9">
            <w:p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5.2  </w:t>
            </w:r>
            <w:r w:rsidR="004678DB" w:rsidRPr="00D536B9">
              <w:rPr>
                <w:rFonts w:ascii="Arial" w:hAnsi="Arial" w:cs="Arial"/>
              </w:rPr>
              <w:t>Source code distribution method such as:</w:t>
            </w:r>
          </w:p>
          <w:p w14:paraId="038A1416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Pull </w:t>
            </w:r>
          </w:p>
          <w:p w14:paraId="633131EF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Push</w:t>
            </w:r>
          </w:p>
          <w:p w14:paraId="71558286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Check out</w:t>
            </w:r>
          </w:p>
          <w:p w14:paraId="787D53AD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Commit </w:t>
            </w:r>
          </w:p>
          <w:p w14:paraId="7AFFFD91" w14:textId="77777777" w:rsidR="004678DB" w:rsidRPr="00D536B9" w:rsidRDefault="004678DB" w:rsidP="00D536B9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Update </w:t>
            </w:r>
          </w:p>
          <w:p w14:paraId="49AFAF44" w14:textId="77777777" w:rsidR="00B704BF" w:rsidRPr="00D536B9" w:rsidRDefault="00B704BF" w:rsidP="00D536B9">
            <w:pPr>
              <w:spacing w:after="0" w:line="240" w:lineRule="auto"/>
              <w:rPr>
                <w:rFonts w:ascii="Arial" w:hAnsi="Arial" w:cs="Arial"/>
              </w:rPr>
            </w:pPr>
          </w:p>
          <w:p w14:paraId="73E3ACD3" w14:textId="77777777" w:rsidR="004678DB" w:rsidRPr="00D536B9" w:rsidRDefault="00C67427" w:rsidP="00D536B9">
            <w:p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5.3  </w:t>
            </w:r>
            <w:r w:rsidR="004678DB" w:rsidRPr="00D25B17">
              <w:rPr>
                <w:rFonts w:ascii="Arial" w:hAnsi="Arial" w:cs="Arial"/>
                <w:highlight w:val="yellow"/>
              </w:rPr>
              <w:t>Format of work progress report</w:t>
            </w:r>
            <w:r w:rsidR="004678DB" w:rsidRPr="00D536B9">
              <w:rPr>
                <w:rFonts w:ascii="Arial" w:hAnsi="Arial" w:cs="Arial"/>
              </w:rPr>
              <w:t xml:space="preserve"> </w:t>
            </w:r>
          </w:p>
          <w:p w14:paraId="006A14CA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14:paraId="00AC3FDC" w14:textId="77777777" w:rsidR="00E641D1" w:rsidRPr="00D536B9" w:rsidRDefault="00E641D1" w:rsidP="00D536B9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14:paraId="6B1A906B" w14:textId="77777777" w:rsidR="004678DB" w:rsidRPr="00D536B9" w:rsidRDefault="00C43AC5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Applied</w:t>
            </w:r>
            <w:r w:rsidR="004678DB" w:rsidRPr="00D536B9">
              <w:rPr>
                <w:rFonts w:ascii="Arial" w:hAnsi="Arial" w:cs="Arial"/>
                <w:b/>
                <w:u w:val="single"/>
              </w:rPr>
              <w:t xml:space="preserve"> Skills</w:t>
            </w:r>
          </w:p>
          <w:p w14:paraId="752358BB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680FF930" w14:textId="77777777" w:rsidR="004678DB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5.1  </w:t>
            </w:r>
            <w:r w:rsidR="004678DB" w:rsidRPr="00D536B9">
              <w:rPr>
                <w:rFonts w:ascii="Arial" w:hAnsi="Arial" w:cs="Arial"/>
              </w:rPr>
              <w:t xml:space="preserve">Determine source code repository destination </w:t>
            </w:r>
          </w:p>
          <w:p w14:paraId="47D79EFF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5FB8071" w14:textId="77777777" w:rsidR="00C67427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lastRenderedPageBreak/>
              <w:t xml:space="preserve">5.2  </w:t>
            </w:r>
            <w:r w:rsidR="004678DB" w:rsidRPr="00D536B9">
              <w:rPr>
                <w:rFonts w:ascii="Arial" w:hAnsi="Arial" w:cs="Arial"/>
              </w:rPr>
              <w:t xml:space="preserve">Upload module source code to source code </w:t>
            </w:r>
          </w:p>
          <w:p w14:paraId="0C7B46CC" w14:textId="77777777" w:rsidR="004678DB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       </w:t>
            </w:r>
            <w:r w:rsidR="004678DB" w:rsidRPr="00D536B9">
              <w:rPr>
                <w:rFonts w:ascii="Arial" w:hAnsi="Arial" w:cs="Arial"/>
              </w:rPr>
              <w:t>repository</w:t>
            </w:r>
          </w:p>
          <w:p w14:paraId="7057A81E" w14:textId="77777777" w:rsidR="004678DB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5.3  </w:t>
            </w:r>
            <w:r w:rsidR="004678DB" w:rsidRPr="00D536B9">
              <w:rPr>
                <w:rFonts w:ascii="Arial" w:hAnsi="Arial" w:cs="Arial"/>
              </w:rPr>
              <w:t xml:space="preserve">Update work progress report </w:t>
            </w:r>
          </w:p>
          <w:p w14:paraId="6DD986F3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D1B0273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039DE74" w14:textId="77777777" w:rsidR="004678DB" w:rsidRPr="00D536B9" w:rsidRDefault="00C67427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5.4  </w:t>
            </w:r>
            <w:r w:rsidR="004678DB" w:rsidRPr="00D536B9">
              <w:rPr>
                <w:rFonts w:ascii="Arial" w:hAnsi="Arial" w:cs="Arial"/>
              </w:rPr>
              <w:t>Report module source code submission to superior</w:t>
            </w:r>
          </w:p>
          <w:p w14:paraId="6717D876" w14:textId="77777777" w:rsidR="004678DB" w:rsidRPr="00D536B9" w:rsidRDefault="004678DB" w:rsidP="00D536B9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18D81C48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5C1C1D6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Attitude:</w:t>
            </w:r>
          </w:p>
          <w:p w14:paraId="6535F3C0" w14:textId="77777777" w:rsidR="004678DB" w:rsidRPr="00D536B9" w:rsidRDefault="004678DB" w:rsidP="00D536B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Proactive when committing source code</w:t>
            </w:r>
          </w:p>
          <w:p w14:paraId="61D4F1C0" w14:textId="77777777" w:rsidR="004678DB" w:rsidRPr="00D536B9" w:rsidRDefault="004678DB" w:rsidP="00D536B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Resourceful when committing source code</w:t>
            </w:r>
          </w:p>
          <w:p w14:paraId="414B4D42" w14:textId="77777777" w:rsidR="004678DB" w:rsidRPr="00D536B9" w:rsidRDefault="004678DB" w:rsidP="00D536B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Committed when committing source code</w:t>
            </w:r>
          </w:p>
          <w:p w14:paraId="00DFB625" w14:textId="77777777" w:rsidR="004678DB" w:rsidRPr="00D536B9" w:rsidRDefault="004678DB" w:rsidP="00D536B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Meticulous when committing source code</w:t>
            </w:r>
          </w:p>
          <w:p w14:paraId="215B62C4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i/>
              </w:rPr>
            </w:pPr>
          </w:p>
          <w:p w14:paraId="49E8AAF5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Safety:</w:t>
            </w:r>
          </w:p>
          <w:p w14:paraId="7DF34F5B" w14:textId="77777777" w:rsidR="004678DB" w:rsidRPr="00D536B9" w:rsidRDefault="004678DB" w:rsidP="00D536B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Adhere to workplace ergonomics practice</w:t>
            </w:r>
          </w:p>
          <w:p w14:paraId="7A385030" w14:textId="77777777" w:rsidR="00E75631" w:rsidRPr="00D536B9" w:rsidRDefault="00E75631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D6944A3" w14:textId="77777777" w:rsidR="00E75631" w:rsidRPr="00D536B9" w:rsidRDefault="00E75631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3995" w:type="dxa"/>
          </w:tcPr>
          <w:p w14:paraId="2A7AFD27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B4E9623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20E295CF" w14:textId="77777777" w:rsidR="00E55F17" w:rsidRPr="00D536B9" w:rsidRDefault="00E55F17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F99D88D" w14:textId="77777777" w:rsidR="00B704BF" w:rsidRPr="00D536B9" w:rsidRDefault="00B704BF" w:rsidP="00D536B9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Function of source code maintenance explained</w:t>
            </w:r>
          </w:p>
          <w:p w14:paraId="3C157576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E47FA59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A5BF0F0" w14:textId="77777777" w:rsidR="00B704BF" w:rsidRPr="00D536B9" w:rsidRDefault="00B704BF" w:rsidP="00D536B9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Source code distribution method listed</w:t>
            </w:r>
          </w:p>
          <w:p w14:paraId="44370167" w14:textId="77777777" w:rsidR="00B704BF" w:rsidRPr="00D536B9" w:rsidRDefault="00B704BF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D3D9A92" w14:textId="77777777" w:rsidR="00B704BF" w:rsidRPr="00D536B9" w:rsidRDefault="00B704BF" w:rsidP="00D536B9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Module source code transferred to source code repository</w:t>
            </w:r>
          </w:p>
          <w:p w14:paraId="0F5F97D4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15049C0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02A2B42" w14:textId="77777777" w:rsidR="00C67427" w:rsidRPr="00D536B9" w:rsidRDefault="00C67427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CCA5B04" w14:textId="77777777" w:rsidR="00C67427" w:rsidRPr="00D536B9" w:rsidRDefault="00C67427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A1292B4" w14:textId="77777777" w:rsidR="00C67427" w:rsidRPr="00D536B9" w:rsidRDefault="00C67427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592CC99" w14:textId="77777777" w:rsidR="00B704BF" w:rsidRPr="00D536B9" w:rsidRDefault="00B704BF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BBFCED0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D536B9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386DFB79" w14:textId="77777777" w:rsidR="004678DB" w:rsidRPr="00D536B9" w:rsidRDefault="004678DB" w:rsidP="00D536B9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E5518D0" w14:textId="77777777" w:rsidR="00B704BF" w:rsidRPr="00D536B9" w:rsidRDefault="00B704BF" w:rsidP="00D536B9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lastRenderedPageBreak/>
              <w:t>Source code repository destination determined according to job brief</w:t>
            </w:r>
          </w:p>
          <w:p w14:paraId="51A5C4D2" w14:textId="77777777" w:rsidR="00B704BF" w:rsidRPr="00D536B9" w:rsidRDefault="00B704BF" w:rsidP="00D536B9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Module source code uploaded to source code repository</w:t>
            </w:r>
          </w:p>
          <w:p w14:paraId="5F7C7D6F" w14:textId="77777777" w:rsidR="00B704BF" w:rsidRPr="00D536B9" w:rsidRDefault="00B704BF" w:rsidP="00D536B9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Work progress report updated according to company’s Standard Operating Procedure (SOP)</w:t>
            </w:r>
          </w:p>
          <w:p w14:paraId="45E500A9" w14:textId="77777777" w:rsidR="00B704BF" w:rsidRPr="00D536B9" w:rsidRDefault="00B704BF" w:rsidP="00D536B9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Application source code submission reported to superior</w:t>
            </w:r>
          </w:p>
          <w:p w14:paraId="7D573E77" w14:textId="77777777" w:rsidR="004678DB" w:rsidRPr="00D536B9" w:rsidRDefault="004678DB" w:rsidP="00D536B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1AB37FD7" w14:textId="77777777" w:rsidR="004678DB" w:rsidRDefault="004678DB" w:rsidP="004678DB"/>
    <w:p w14:paraId="733C0C68" w14:textId="77777777" w:rsidR="0086138A" w:rsidRDefault="0086138A" w:rsidP="0086138A"/>
    <w:p w14:paraId="61B4DF8D" w14:textId="77777777" w:rsidR="004C314B" w:rsidRDefault="004C314B" w:rsidP="0086138A"/>
    <w:p w14:paraId="72F1021B" w14:textId="77777777" w:rsidR="002D11D4" w:rsidRDefault="002D11D4" w:rsidP="0086138A">
      <w:pPr>
        <w:sectPr w:rsidR="002D11D4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2EAB681" w14:textId="77777777" w:rsidR="008240B6" w:rsidRPr="00D536B9" w:rsidRDefault="008240B6" w:rsidP="00EE1B57">
      <w:pPr>
        <w:spacing w:after="0" w:line="240" w:lineRule="auto"/>
        <w:rPr>
          <w:rFonts w:ascii="Arial" w:hAnsi="Arial" w:cs="Arial"/>
          <w:b/>
          <w:bCs/>
        </w:rPr>
      </w:pPr>
      <w:r w:rsidRPr="00D536B9">
        <w:rPr>
          <w:rFonts w:ascii="Arial" w:hAnsi="Arial" w:cs="Arial"/>
          <w:b/>
          <w:bCs/>
        </w:rPr>
        <w:lastRenderedPageBreak/>
        <w:t xml:space="preserve">Employability Skills </w:t>
      </w: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8240B6" w:rsidRPr="00D536B9" w14:paraId="1D3997B0" w14:textId="77777777" w:rsidTr="00EE1B57">
        <w:trPr>
          <w:trHeight w:val="144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14:paraId="21682D89" w14:textId="77777777" w:rsidR="008240B6" w:rsidRPr="00D536B9" w:rsidRDefault="008240B6" w:rsidP="00EE1B5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Core Abilities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14:paraId="34A79CDD" w14:textId="77777777" w:rsidR="008240B6" w:rsidRPr="00D536B9" w:rsidRDefault="008240B6" w:rsidP="00EE1B5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Social Skills</w:t>
            </w:r>
          </w:p>
        </w:tc>
      </w:tr>
      <w:tr w:rsidR="008240B6" w:rsidRPr="00D536B9" w14:paraId="6DE23795" w14:textId="77777777" w:rsidTr="00EE1B57">
        <w:trPr>
          <w:trHeight w:val="861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14:paraId="457D06C4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01.01  Identify and gather information.</w:t>
            </w:r>
          </w:p>
          <w:p w14:paraId="68796026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01.02  Document information procedures or processes.</w:t>
            </w:r>
          </w:p>
          <w:p w14:paraId="136A6E92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01.03  </w:t>
            </w:r>
            <w:r w:rsidRPr="00D536B9">
              <w:rPr>
                <w:rFonts w:ascii="Arial" w:hAnsi="Arial" w:cs="Arial"/>
                <w:bCs/>
              </w:rPr>
              <w:t>Utilize basic IT applications.</w:t>
            </w:r>
          </w:p>
          <w:p w14:paraId="7520859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02.01  Interpret and follow manuals, instructions and SOP's.</w:t>
            </w:r>
          </w:p>
          <w:p w14:paraId="7BB10428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02.03  Communicate clearly.</w:t>
            </w:r>
          </w:p>
          <w:p w14:paraId="50F975BB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02.04  </w:t>
            </w:r>
            <w:r w:rsidRPr="00D536B9">
              <w:rPr>
                <w:rFonts w:ascii="Arial" w:hAnsi="Arial" w:cs="Arial"/>
                <w:bCs/>
              </w:rPr>
              <w:t>Prepare brief reports and checklist using standard forms.</w:t>
            </w:r>
          </w:p>
          <w:p w14:paraId="0D2662E0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02.05  </w:t>
            </w:r>
            <w:r w:rsidRPr="00D536B9">
              <w:rPr>
                <w:rFonts w:ascii="Arial" w:hAnsi="Arial" w:cs="Arial"/>
                <w:bCs/>
              </w:rPr>
              <w:t>Read/Interpret flowcharts and pictorial information.</w:t>
            </w:r>
          </w:p>
          <w:p w14:paraId="14ABD9FC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03.02  Demonstrate integrity and apply practical practices.</w:t>
            </w:r>
          </w:p>
          <w:p w14:paraId="1FD64B47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03.03  Accept responsibility for own work and work area.</w:t>
            </w:r>
          </w:p>
          <w:p w14:paraId="7B129524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03.04  </w:t>
            </w:r>
            <w:r w:rsidRPr="00D536B9">
              <w:rPr>
                <w:rFonts w:ascii="Arial" w:hAnsi="Arial" w:cs="Arial"/>
                <w:bCs/>
              </w:rPr>
              <w:t>Seek and act constructively upon feedback about work performance.</w:t>
            </w:r>
          </w:p>
          <w:p w14:paraId="12F088AE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03.06  </w:t>
            </w:r>
            <w:r w:rsidRPr="00D536B9">
              <w:rPr>
                <w:rFonts w:ascii="Arial" w:hAnsi="Arial" w:cs="Arial"/>
                <w:bCs/>
              </w:rPr>
              <w:t>Respond appropriately to people and situations.</w:t>
            </w:r>
          </w:p>
          <w:p w14:paraId="30B845C4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03.07  </w:t>
            </w:r>
            <w:r w:rsidRPr="00D536B9">
              <w:rPr>
                <w:rFonts w:ascii="Arial" w:hAnsi="Arial" w:cs="Arial"/>
                <w:bCs/>
              </w:rPr>
              <w:t>Resolve interpersonal conflicts.</w:t>
            </w:r>
          </w:p>
          <w:p w14:paraId="28593FC7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06.01  Understand systems.</w:t>
            </w:r>
          </w:p>
          <w:p w14:paraId="02F08B64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06.02  Comply with and follow chain of command.</w:t>
            </w:r>
          </w:p>
          <w:p w14:paraId="6120237D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06.03  </w:t>
            </w:r>
            <w:r w:rsidRPr="00D536B9">
              <w:rPr>
                <w:rFonts w:ascii="Arial" w:hAnsi="Arial" w:cs="Arial"/>
                <w:bCs/>
              </w:rPr>
              <w:t>Identify and highlight problems</w:t>
            </w:r>
            <w:r w:rsidRPr="00D536B9">
              <w:rPr>
                <w:rFonts w:ascii="Arial" w:hAnsi="Arial" w:cs="Arial"/>
              </w:rPr>
              <w:t>.</w:t>
            </w:r>
          </w:p>
          <w:p w14:paraId="28FE5A0A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06.04  </w:t>
            </w:r>
            <w:r w:rsidRPr="00D536B9">
              <w:rPr>
                <w:rFonts w:ascii="Arial" w:hAnsi="Arial" w:cs="Arial"/>
                <w:bCs/>
              </w:rPr>
              <w:t>Adapt competencies to new situation systems.</w:t>
            </w:r>
          </w:p>
          <w:p w14:paraId="40D1042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01.04  </w:t>
            </w:r>
            <w:proofErr w:type="spellStart"/>
            <w:r w:rsidRPr="00D536B9">
              <w:rPr>
                <w:rFonts w:ascii="Arial" w:hAnsi="Arial" w:cs="Arial"/>
              </w:rPr>
              <w:t>Analyze</w:t>
            </w:r>
            <w:proofErr w:type="spellEnd"/>
            <w:r w:rsidRPr="00D536B9">
              <w:rPr>
                <w:rFonts w:ascii="Arial" w:hAnsi="Arial" w:cs="Arial"/>
              </w:rPr>
              <w:t xml:space="preserve"> information.</w:t>
            </w:r>
          </w:p>
          <w:p w14:paraId="2D983F4E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01.05  </w:t>
            </w:r>
            <w:r w:rsidRPr="00D536B9">
              <w:rPr>
                <w:rFonts w:ascii="Arial" w:hAnsi="Arial" w:cs="Arial"/>
                <w:bCs/>
              </w:rPr>
              <w:t>Utilize the Internet to locate and gather information.</w:t>
            </w:r>
          </w:p>
          <w:p w14:paraId="44C15A98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01.06  </w:t>
            </w:r>
            <w:r w:rsidRPr="00D536B9">
              <w:rPr>
                <w:rFonts w:ascii="Arial" w:hAnsi="Arial" w:cs="Arial"/>
                <w:bCs/>
              </w:rPr>
              <w:t>Utilize word processor to process information.</w:t>
            </w:r>
          </w:p>
          <w:p w14:paraId="48BD4918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  <w:bCs/>
              </w:rPr>
              <w:t>02.07  Utilize Local Area Network (LAN)/Intranet to exchange information.</w:t>
            </w:r>
          </w:p>
          <w:p w14:paraId="20A9E953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  <w:bCs/>
              </w:rPr>
              <w:t>02.08  Prepare pictorial and graphic information.</w:t>
            </w:r>
          </w:p>
          <w:p w14:paraId="3168D332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03.08  Develop and maintain a cooperation within work group.</w:t>
            </w:r>
          </w:p>
          <w:p w14:paraId="1D7AE7ED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04.01  Organize  own work activities.   </w:t>
            </w:r>
          </w:p>
          <w:p w14:paraId="0F2042DF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04.02  Set and revise own objectives and goals.</w:t>
            </w:r>
          </w:p>
          <w:p w14:paraId="63B21B55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04.03  Organize and maintain own workplace.</w:t>
            </w:r>
          </w:p>
          <w:p w14:paraId="42CF802B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04.04  Apply problem solving strategies.</w:t>
            </w:r>
          </w:p>
          <w:p w14:paraId="2D74C7DD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04.05  Demonstrate initiative and flexibility.</w:t>
            </w:r>
          </w:p>
          <w:p w14:paraId="742445BE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06.05  Analyse technical systems.</w:t>
            </w:r>
          </w:p>
          <w:p w14:paraId="2E948FC6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06.06  Monitor and correct performance of systems.</w:t>
            </w:r>
          </w:p>
          <w:p w14:paraId="145C5B40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bCs/>
              </w:rPr>
            </w:pPr>
            <w:r w:rsidRPr="00D536B9">
              <w:rPr>
                <w:rFonts w:ascii="Arial" w:hAnsi="Arial" w:cs="Arial"/>
              </w:rPr>
              <w:t xml:space="preserve">01.07  </w:t>
            </w:r>
            <w:r w:rsidRPr="00D536B9">
              <w:rPr>
                <w:rFonts w:ascii="Arial" w:hAnsi="Arial" w:cs="Arial"/>
                <w:bCs/>
              </w:rPr>
              <w:t>Utilize database applications to locate and process information.</w:t>
            </w:r>
          </w:p>
          <w:p w14:paraId="36256232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01.08  Utilize spreadsheets applications to locate and process information. </w:t>
            </w:r>
          </w:p>
          <w:p w14:paraId="5334D7A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01.10  Apply a variety of mathematical techniques.</w:t>
            </w:r>
          </w:p>
          <w:p w14:paraId="2D410F8F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01.11  Apply thinking skills and creativity.</w:t>
            </w:r>
          </w:p>
          <w:p w14:paraId="33FEB326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lastRenderedPageBreak/>
              <w:t xml:space="preserve">02.09  </w:t>
            </w:r>
            <w:r w:rsidRPr="00D536B9">
              <w:rPr>
                <w:rFonts w:ascii="Arial" w:hAnsi="Arial" w:cs="Arial"/>
                <w:bCs/>
              </w:rPr>
              <w:t>Prepare flowcharts.</w:t>
            </w:r>
          </w:p>
          <w:p w14:paraId="4D2B763F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02.10  Prepare reports and instructions.</w:t>
            </w:r>
          </w:p>
          <w:p w14:paraId="176426A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02.11  Convey information and ideas to people. </w:t>
            </w:r>
          </w:p>
          <w:p w14:paraId="782ABCDC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03.15  Liaise to achieve identified outcomes.</w:t>
            </w:r>
          </w:p>
          <w:p w14:paraId="1A9C43FA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05.01  Implement project/work plans.</w:t>
            </w:r>
            <w:r w:rsidRPr="00D536B9">
              <w:rPr>
                <w:rFonts w:ascii="Arial" w:hAnsi="Arial" w:cs="Arial"/>
              </w:rPr>
              <w:tab/>
            </w:r>
          </w:p>
          <w:p w14:paraId="77E891A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05.02  Inspect and monitor work done and/or in progress.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14:paraId="3027B617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</w:p>
          <w:p w14:paraId="7E8159B5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lang w:val="sv-SE"/>
              </w:rPr>
            </w:pPr>
            <w:r w:rsidRPr="00D536B9">
              <w:rPr>
                <w:rFonts w:ascii="Arial" w:hAnsi="Arial" w:cs="Arial"/>
                <w:lang w:val="sv-SE"/>
              </w:rPr>
              <w:t>Communication skills</w:t>
            </w:r>
          </w:p>
          <w:p w14:paraId="435B6E4A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lang w:val="sv-SE"/>
              </w:rPr>
            </w:pPr>
            <w:r w:rsidRPr="00D536B9">
              <w:rPr>
                <w:rFonts w:ascii="Arial" w:hAnsi="Arial" w:cs="Arial"/>
                <w:lang w:val="sv-SE"/>
              </w:rPr>
              <w:t>Conceptual skills</w:t>
            </w:r>
          </w:p>
          <w:p w14:paraId="25A2D856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  <w:lang w:val="sv-SE"/>
              </w:rPr>
            </w:pPr>
            <w:r w:rsidRPr="00D536B9">
              <w:rPr>
                <w:rFonts w:ascii="Arial" w:hAnsi="Arial" w:cs="Arial"/>
                <w:lang w:val="sv-SE"/>
              </w:rPr>
              <w:t>Interpersonal skills</w:t>
            </w:r>
          </w:p>
          <w:p w14:paraId="735231B5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Learning skills</w:t>
            </w:r>
          </w:p>
          <w:p w14:paraId="3349DE1F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Leadership skills</w:t>
            </w:r>
          </w:p>
          <w:p w14:paraId="33DB1E5C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Multitasking and prioritising</w:t>
            </w:r>
          </w:p>
          <w:p w14:paraId="782873C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Self-discipline</w:t>
            </w:r>
          </w:p>
          <w:p w14:paraId="42EDA621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Teamwork</w:t>
            </w:r>
          </w:p>
          <w:p w14:paraId="320B12EF" w14:textId="77777777" w:rsidR="008240B6" w:rsidRPr="00D536B9" w:rsidRDefault="008240B6" w:rsidP="008240B6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1A7B4A63" w14:textId="77777777" w:rsidR="008240B6" w:rsidRPr="00EE1B57" w:rsidRDefault="008240B6" w:rsidP="00EE1B57">
      <w:pPr>
        <w:pStyle w:val="NoSpacing"/>
      </w:pP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8240B6" w:rsidRPr="007B031E" w14:paraId="157E2AB4" w14:textId="77777777" w:rsidTr="00925DCE">
        <w:trPr>
          <w:trHeight w:val="255"/>
        </w:trPr>
        <w:tc>
          <w:tcPr>
            <w:tcW w:w="151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bottom"/>
          </w:tcPr>
          <w:p w14:paraId="06E18A2A" w14:textId="77777777" w:rsidR="008240B6" w:rsidRPr="007B031E" w:rsidRDefault="008240B6" w:rsidP="00EE1B57">
            <w:pPr>
              <w:spacing w:line="240" w:lineRule="auto"/>
              <w:ind w:left="-115"/>
              <w:rPr>
                <w:rFonts w:ascii="Arial" w:hAnsi="Arial" w:cs="Arial"/>
                <w:b/>
              </w:rPr>
            </w:pPr>
            <w:r w:rsidRPr="007B031E">
              <w:rPr>
                <w:rFonts w:ascii="Arial" w:hAnsi="Arial" w:cs="Arial"/>
                <w:b/>
              </w:rPr>
              <w:t>Tools, Equipment and Materials (TEM)</w:t>
            </w:r>
          </w:p>
        </w:tc>
      </w:tr>
      <w:tr w:rsidR="008240B6" w:rsidRPr="007B031E" w14:paraId="4CD06A3D" w14:textId="77777777" w:rsidTr="00EE1B57">
        <w:trPr>
          <w:trHeight w:val="144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14:paraId="2438ECC5" w14:textId="77777777" w:rsidR="008240B6" w:rsidRPr="007B031E" w:rsidRDefault="008240B6" w:rsidP="00EE1B5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031E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14:paraId="36E00FF1" w14:textId="77777777" w:rsidR="008240B6" w:rsidRPr="007B031E" w:rsidRDefault="008240B6" w:rsidP="00EE1B5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031E">
              <w:rPr>
                <w:rFonts w:ascii="Arial" w:hAnsi="Arial" w:cs="Arial"/>
                <w:b/>
              </w:rPr>
              <w:t>RATIO (TEM : Trainees)</w:t>
            </w:r>
          </w:p>
        </w:tc>
      </w:tr>
      <w:tr w:rsidR="008240B6" w:rsidRPr="007B031E" w14:paraId="682D409B" w14:textId="77777777" w:rsidTr="00925DCE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14:paraId="72889041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Computer set</w:t>
            </w:r>
          </w:p>
          <w:p w14:paraId="7C13159B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Internet connection</w:t>
            </w:r>
          </w:p>
          <w:p w14:paraId="0330CF3A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Source Code Management (SCM) software</w:t>
            </w:r>
          </w:p>
          <w:p w14:paraId="028A978D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IDE software</w:t>
            </w:r>
          </w:p>
          <w:p w14:paraId="19E4A789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Software Development Kit (SDK)</w:t>
            </w:r>
          </w:p>
          <w:p w14:paraId="73FBFCCB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Database Management System (DBMS)</w:t>
            </w:r>
          </w:p>
          <w:p w14:paraId="251DDBA5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Word processing software</w:t>
            </w:r>
          </w:p>
          <w:p w14:paraId="05801FF0" w14:textId="77777777" w:rsidR="008240B6" w:rsidRPr="007B031E" w:rsidRDefault="008240B6" w:rsidP="00082A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Computer with server role</w:t>
            </w:r>
          </w:p>
          <w:p w14:paraId="1F55E93F" w14:textId="77777777" w:rsidR="008240B6" w:rsidRPr="007B031E" w:rsidRDefault="008240B6" w:rsidP="00D536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Stationeries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14:paraId="3DE1CC0F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1A5E41CE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As required</w:t>
            </w:r>
          </w:p>
          <w:p w14:paraId="2D0F33F5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3B4919B7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7E6C67E7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1FDB14BD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32B7480A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1:1</w:t>
            </w:r>
          </w:p>
          <w:p w14:paraId="3C537602" w14:textId="77777777" w:rsidR="008240B6" w:rsidRPr="007B031E" w:rsidRDefault="008240B6" w:rsidP="00082A4D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 xml:space="preserve">1:25 </w:t>
            </w:r>
          </w:p>
          <w:p w14:paraId="68E3046A" w14:textId="77777777" w:rsidR="008240B6" w:rsidRPr="007B031E" w:rsidRDefault="008240B6" w:rsidP="00D536B9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B031E">
              <w:rPr>
                <w:rFonts w:ascii="Arial" w:hAnsi="Arial" w:cs="Arial"/>
              </w:rPr>
              <w:t>As required</w:t>
            </w:r>
          </w:p>
        </w:tc>
      </w:tr>
    </w:tbl>
    <w:p w14:paraId="2B145BF1" w14:textId="77777777" w:rsidR="008240B6" w:rsidRDefault="008240B6" w:rsidP="00EE1B57">
      <w:pPr>
        <w:pStyle w:val="NoSpacing"/>
      </w:pP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15192"/>
      </w:tblGrid>
      <w:tr w:rsidR="008240B6" w:rsidRPr="004D1F18" w14:paraId="7DDFB156" w14:textId="77777777" w:rsidTr="00925DCE">
        <w:tc>
          <w:tcPr>
            <w:tcW w:w="151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17FA07" w14:textId="77777777" w:rsidR="008240B6" w:rsidRPr="00D536B9" w:rsidRDefault="008240B6" w:rsidP="00925DCE">
            <w:pPr>
              <w:ind w:left="-115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Reference</w:t>
            </w:r>
          </w:p>
        </w:tc>
      </w:tr>
      <w:tr w:rsidR="008240B6" w:rsidRPr="004D1F18" w14:paraId="52DFCA19" w14:textId="77777777" w:rsidTr="00EE1B57">
        <w:trPr>
          <w:trHeight w:val="288"/>
        </w:trPr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256F" w14:textId="77777777" w:rsidR="008240B6" w:rsidRPr="00D536B9" w:rsidRDefault="008240B6" w:rsidP="00EE1B57">
            <w:pPr>
              <w:spacing w:after="0" w:line="240" w:lineRule="auto"/>
              <w:ind w:left="173"/>
              <w:rPr>
                <w:rFonts w:ascii="Arial" w:hAnsi="Arial" w:cs="Arial"/>
                <w:b/>
              </w:rPr>
            </w:pPr>
            <w:r w:rsidRPr="00D536B9">
              <w:rPr>
                <w:rFonts w:ascii="Arial" w:hAnsi="Arial" w:cs="Arial"/>
                <w:b/>
              </w:rPr>
              <w:t>REFERENCES</w:t>
            </w:r>
          </w:p>
        </w:tc>
      </w:tr>
      <w:tr w:rsidR="008240B6" w:rsidRPr="004D1F18" w14:paraId="6369BDF0" w14:textId="77777777" w:rsidTr="00925DCE"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8F274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 xml:space="preserve">Keith </w:t>
            </w:r>
            <w:r w:rsidRPr="00D536B9">
              <w:rPr>
                <w:rFonts w:ascii="Arial" w:hAnsi="Arial" w:cs="Arial"/>
              </w:rPr>
              <w:t>Cooper</w:t>
            </w:r>
            <w:r w:rsidRPr="00D536B9">
              <w:rPr>
                <w:rFonts w:ascii="Arial" w:eastAsia="Calibri" w:hAnsi="Arial" w:cs="Arial"/>
                <w:lang w:val="en-US"/>
              </w:rPr>
              <w:t xml:space="preserve">, Linda </w:t>
            </w:r>
            <w:proofErr w:type="spellStart"/>
            <w:r w:rsidRPr="00D536B9">
              <w:rPr>
                <w:rFonts w:ascii="Arial" w:eastAsia="Calibri" w:hAnsi="Arial" w:cs="Arial"/>
                <w:lang w:val="en-US"/>
              </w:rPr>
              <w:t>Torczon</w:t>
            </w:r>
            <w:proofErr w:type="spellEnd"/>
            <w:r w:rsidRPr="00D536B9">
              <w:rPr>
                <w:rFonts w:ascii="Arial" w:eastAsia="Calibri" w:hAnsi="Arial" w:cs="Arial"/>
                <w:lang w:val="en-US"/>
              </w:rPr>
              <w:t>(2011), Engineering a Compiler (2</w:t>
            </w:r>
            <w:r w:rsidRPr="00D536B9">
              <w:rPr>
                <w:rFonts w:ascii="Arial" w:eastAsia="Calibri" w:hAnsi="Arial" w:cs="Arial"/>
                <w:vertAlign w:val="superscript"/>
                <w:lang w:val="en-US"/>
              </w:rPr>
              <w:t>nd</w:t>
            </w:r>
            <w:r w:rsidRPr="00D536B9">
              <w:rPr>
                <w:rFonts w:ascii="Arial" w:eastAsia="Calibri" w:hAnsi="Arial" w:cs="Arial"/>
                <w:lang w:val="en-US"/>
              </w:rPr>
              <w:t xml:space="preserve"> Edition), Morgan Kaufmann, ISBN: 978-0120884780</w:t>
            </w:r>
          </w:p>
          <w:p w14:paraId="655A3005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 xml:space="preserve">Todd </w:t>
            </w:r>
            <w:proofErr w:type="spellStart"/>
            <w:r w:rsidRPr="00D536B9">
              <w:rPr>
                <w:rFonts w:ascii="Arial" w:eastAsia="Calibri" w:hAnsi="Arial" w:cs="Arial"/>
                <w:lang w:val="en-US"/>
              </w:rPr>
              <w:t>Zaki</w:t>
            </w:r>
            <w:proofErr w:type="spellEnd"/>
            <w:r w:rsidRPr="00D536B9">
              <w:rPr>
                <w:rFonts w:ascii="Arial" w:eastAsia="Calibri" w:hAnsi="Arial" w:cs="Arial"/>
                <w:lang w:val="en-US"/>
              </w:rPr>
              <w:t xml:space="preserve"> </w:t>
            </w:r>
            <w:proofErr w:type="spellStart"/>
            <w:r w:rsidRPr="00D536B9">
              <w:rPr>
                <w:rFonts w:ascii="Arial" w:eastAsia="Calibri" w:hAnsi="Arial" w:cs="Arial"/>
                <w:lang w:val="en-US"/>
              </w:rPr>
              <w:t>Warfel</w:t>
            </w:r>
            <w:proofErr w:type="spellEnd"/>
            <w:r w:rsidRPr="00D536B9">
              <w:rPr>
                <w:rFonts w:ascii="Arial" w:eastAsia="Calibri" w:hAnsi="Arial" w:cs="Arial"/>
                <w:lang w:val="en-US"/>
              </w:rPr>
              <w:t xml:space="preserve"> (2009), Prototyping: A Practitioner's Guide, Louis Rosenfeld Media, LLC, ISBN I-933820-21-7</w:t>
            </w:r>
          </w:p>
          <w:p w14:paraId="4FF10E9A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 xml:space="preserve">Steve </w:t>
            </w:r>
            <w:r w:rsidRPr="00D536B9">
              <w:rPr>
                <w:rFonts w:ascii="Arial" w:hAnsi="Arial" w:cs="Arial"/>
              </w:rPr>
              <w:t>McConnell (2004)</w:t>
            </w:r>
            <w:r w:rsidRPr="00D536B9">
              <w:rPr>
                <w:rFonts w:ascii="Arial" w:eastAsia="Calibri" w:hAnsi="Arial" w:cs="Arial"/>
                <w:lang w:val="en-US"/>
              </w:rPr>
              <w:t>, Code Complete: A Practical Handbook of Software Construction, (2</w:t>
            </w:r>
            <w:r w:rsidRPr="00D536B9">
              <w:rPr>
                <w:rFonts w:ascii="Arial" w:eastAsia="Calibri" w:hAnsi="Arial" w:cs="Arial"/>
                <w:vertAlign w:val="superscript"/>
                <w:lang w:val="en-US"/>
              </w:rPr>
              <w:t>nd</w:t>
            </w:r>
            <w:r w:rsidRPr="00D536B9">
              <w:rPr>
                <w:rFonts w:ascii="Arial" w:eastAsia="Calibri" w:hAnsi="Arial" w:cs="Arial"/>
                <w:lang w:val="en-US"/>
              </w:rPr>
              <w:t xml:space="preserve"> Edition),Microsoft Press, ISBN: 978-0-7356-1967-8</w:t>
            </w:r>
          </w:p>
          <w:p w14:paraId="6DC9FB2A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>Michael L. Scot (2009) , Programming Language Pragmatics, Third Edition, Morgan Kaufmann, ISBN-13: 978-0123745149</w:t>
            </w:r>
          </w:p>
          <w:p w14:paraId="78B57690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>Simon Marlow (2013), Parallel and Concurrent Programming in Haskell: Techniques for Multicore and Multithreaded Programming (1st Edition), O'Reilly Media, ISBN-13: 978-1449335946</w:t>
            </w:r>
          </w:p>
          <w:p w14:paraId="64925956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>Scott Meyers (2005), Effective C++: 55 Specific Ways to Improve Your Programs and Designs (3rd Edition),</w:t>
            </w:r>
            <w:r w:rsidRPr="00D536B9">
              <w:rPr>
                <w:rFonts w:eastAsia="Calibri"/>
                <w:lang w:val="en-US"/>
              </w:rPr>
              <w:t xml:space="preserve">  </w:t>
            </w:r>
            <w:r w:rsidRPr="00D536B9">
              <w:rPr>
                <w:rFonts w:ascii="Arial" w:eastAsia="Calibri" w:hAnsi="Arial" w:cs="Arial"/>
                <w:lang w:val="en-US"/>
              </w:rPr>
              <w:t>Addison-Wesley Professional, ISBN-13: 978-0321334879</w:t>
            </w:r>
          </w:p>
          <w:p w14:paraId="5D7A2F27" w14:textId="77777777" w:rsidR="008240B6" w:rsidRPr="00D536B9" w:rsidRDefault="008240B6" w:rsidP="008240B6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D536B9">
              <w:rPr>
                <w:rFonts w:ascii="Arial" w:eastAsia="Calibri" w:hAnsi="Arial" w:cs="Arial"/>
                <w:lang w:val="en-US"/>
              </w:rPr>
              <w:t xml:space="preserve">Ellen </w:t>
            </w:r>
            <w:proofErr w:type="spellStart"/>
            <w:r w:rsidRPr="00D536B9">
              <w:rPr>
                <w:rFonts w:ascii="Arial" w:eastAsia="Calibri" w:hAnsi="Arial" w:cs="Arial"/>
                <w:lang w:val="en-US"/>
              </w:rPr>
              <w:t>Siever</w:t>
            </w:r>
            <w:proofErr w:type="spellEnd"/>
            <w:r w:rsidRPr="00D536B9">
              <w:rPr>
                <w:rFonts w:ascii="Arial" w:eastAsia="Calibri" w:hAnsi="Arial" w:cs="Arial"/>
                <w:lang w:val="en-US"/>
              </w:rPr>
              <w:t>, Stephen Figgins, Robert Love, Arnold Robbins  (2009), Linux in a Nutshell (6th Edition), O'Reilly Media, ISBN-13: 978-0596154486</w:t>
            </w:r>
          </w:p>
          <w:p w14:paraId="336FCF20" w14:textId="77777777" w:rsidR="008240B6" w:rsidRPr="00D536B9" w:rsidRDefault="008240B6" w:rsidP="00925DCE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6AA88CAE" w14:textId="77777777" w:rsidR="00FE5E00" w:rsidRDefault="00FE5E00" w:rsidP="008240B6">
      <w:pPr>
        <w:suppressAutoHyphens/>
        <w:spacing w:after="0" w:line="240" w:lineRule="auto"/>
        <w:ind w:left="-450"/>
      </w:pPr>
    </w:p>
    <w:p w14:paraId="5F29F003" w14:textId="77777777" w:rsidR="00FE5E00" w:rsidRPr="00D536B9" w:rsidRDefault="00FE5E00" w:rsidP="00FE5E00">
      <w:pPr>
        <w:rPr>
          <w:rFonts w:ascii="Arial" w:hAnsi="Arial" w:cs="Arial"/>
          <w:b/>
        </w:rPr>
      </w:pPr>
      <w:proofErr w:type="spellStart"/>
      <w:r w:rsidRPr="00D536B9">
        <w:rPr>
          <w:rFonts w:ascii="Arial" w:hAnsi="Arial" w:cs="Arial"/>
          <w:b/>
        </w:rPr>
        <w:t>Disediakan</w:t>
      </w:r>
      <w:proofErr w:type="spellEnd"/>
      <w:r w:rsidRPr="00D536B9">
        <w:rPr>
          <w:rFonts w:ascii="Arial" w:hAnsi="Arial" w:cs="Arial"/>
          <w:b/>
        </w:rPr>
        <w:t xml:space="preserve"> oleh:</w:t>
      </w:r>
    </w:p>
    <w:p w14:paraId="66E98625" w14:textId="77777777" w:rsidR="00FE5E00" w:rsidRPr="00D536B9" w:rsidRDefault="00FE5E00" w:rsidP="00FE5E00">
      <w:pPr>
        <w:rPr>
          <w:rFonts w:ascii="Arial" w:hAnsi="Arial" w:cs="Arial"/>
          <w:b/>
        </w:rPr>
      </w:pPr>
      <w:r w:rsidRPr="00D536B9">
        <w:rPr>
          <w:rFonts w:ascii="Arial" w:hAnsi="Arial" w:cs="Arial"/>
          <w:b/>
        </w:rPr>
        <w:t>KEMENTERIAN PENDIDIKAN MALAYSIA</w:t>
      </w:r>
    </w:p>
    <w:p w14:paraId="27CC183A" w14:textId="77777777" w:rsidR="00FE5E00" w:rsidRPr="00D536B9" w:rsidRDefault="00D536B9" w:rsidP="00FE5E00">
      <w:pPr>
        <w:rPr>
          <w:rFonts w:ascii="Arial" w:hAnsi="Arial" w:cs="Arial"/>
        </w:rPr>
      </w:pPr>
      <w:r>
        <w:rPr>
          <w:rFonts w:ascii="Arial" w:hAnsi="Arial" w:cs="Arial"/>
          <w:b/>
        </w:rPr>
        <w:t>OCT</w:t>
      </w:r>
      <w:r w:rsidR="00FE5E00" w:rsidRPr="00D536B9">
        <w:rPr>
          <w:rFonts w:ascii="Arial" w:hAnsi="Arial" w:cs="Arial"/>
          <w:b/>
        </w:rPr>
        <w:t xml:space="preserve"> 2018</w:t>
      </w:r>
    </w:p>
    <w:sectPr w:rsidR="00FE5E00" w:rsidRPr="00D536B9" w:rsidSect="00305496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4E6E" w14:textId="77777777" w:rsidR="00937788" w:rsidRDefault="00937788" w:rsidP="0096763C">
      <w:pPr>
        <w:spacing w:after="0" w:line="240" w:lineRule="auto"/>
      </w:pPr>
      <w:r>
        <w:separator/>
      </w:r>
    </w:p>
  </w:endnote>
  <w:endnote w:type="continuationSeparator" w:id="0">
    <w:p w14:paraId="1B220B8C" w14:textId="77777777" w:rsidR="00937788" w:rsidRDefault="00937788" w:rsidP="0096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30" w:type="dxa"/>
      <w:tblInd w:w="108" w:type="dxa"/>
      <w:tblLook w:val="04A0" w:firstRow="1" w:lastRow="0" w:firstColumn="1" w:lastColumn="0" w:noHBand="0" w:noVBand="1"/>
    </w:tblPr>
    <w:tblGrid>
      <w:gridCol w:w="1246"/>
      <w:gridCol w:w="1565"/>
      <w:gridCol w:w="8769"/>
      <w:gridCol w:w="1740"/>
      <w:gridCol w:w="810"/>
    </w:tblGrid>
    <w:tr w:rsidR="00423703" w:rsidRPr="002B6B94" w14:paraId="25772081" w14:textId="77777777" w:rsidTr="004931EE">
      <w:tc>
        <w:tcPr>
          <w:tcW w:w="1246" w:type="dxa"/>
        </w:tcPr>
        <w:p w14:paraId="5332A74C" w14:textId="77777777" w:rsidR="00423703" w:rsidRPr="002B5FFE" w:rsidRDefault="00423703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20"/>
              <w:szCs w:val="20"/>
            </w:rPr>
          </w:pPr>
        </w:p>
      </w:tc>
      <w:tc>
        <w:tcPr>
          <w:tcW w:w="1565" w:type="dxa"/>
        </w:tcPr>
        <w:p w14:paraId="5948E4C7" w14:textId="77777777" w:rsidR="00423703" w:rsidRPr="002B6B94" w:rsidRDefault="00423703" w:rsidP="00FE561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8769" w:type="dxa"/>
        </w:tcPr>
        <w:p w14:paraId="5C7D7BC9" w14:textId="77777777" w:rsidR="00423703" w:rsidRPr="002B6B94" w:rsidRDefault="00423703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740" w:type="dxa"/>
        </w:tcPr>
        <w:p w14:paraId="5502B186" w14:textId="77777777" w:rsidR="00423703" w:rsidRPr="002B6B94" w:rsidRDefault="00423703" w:rsidP="002B6B94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810" w:type="dxa"/>
        </w:tcPr>
        <w:p w14:paraId="636143E9" w14:textId="77777777" w:rsidR="00423703" w:rsidRPr="002B6B94" w:rsidRDefault="00423703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</w:tr>
    <w:tr w:rsidR="00423703" w:rsidRPr="002B6B94" w14:paraId="56ED0B77" w14:textId="77777777" w:rsidTr="004931EE">
      <w:tc>
        <w:tcPr>
          <w:tcW w:w="1246" w:type="dxa"/>
        </w:tcPr>
        <w:p w14:paraId="6626CD0D" w14:textId="77777777" w:rsidR="00423703" w:rsidRPr="002B6B94" w:rsidRDefault="00423703" w:rsidP="00CB0790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 w:rsidRPr="002B5FFE">
            <w:rPr>
              <w:rFonts w:ascii="Arial" w:hAnsi="Arial" w:cs="Arial"/>
              <w:i/>
              <w:iCs/>
              <w:sz w:val="20"/>
              <w:szCs w:val="20"/>
            </w:rPr>
            <w:t>KPD</w:t>
          </w:r>
          <w:r w:rsidR="00DC5D99">
            <w:rPr>
              <w:rFonts w:ascii="Arial" w:hAnsi="Arial" w:cs="Arial"/>
              <w:i/>
              <w:iCs/>
              <w:sz w:val="20"/>
              <w:szCs w:val="20"/>
            </w:rPr>
            <w:t xml:space="preserve"> 2023</w:t>
          </w:r>
        </w:p>
      </w:tc>
      <w:tc>
        <w:tcPr>
          <w:tcW w:w="1565" w:type="dxa"/>
        </w:tcPr>
        <w:p w14:paraId="799563E8" w14:textId="77777777" w:rsidR="00423703" w:rsidRPr="002B6B94" w:rsidRDefault="00423703" w:rsidP="00E4439B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8769" w:type="dxa"/>
        </w:tcPr>
        <w:p w14:paraId="7326A29B" w14:textId="77777777" w:rsidR="00423703" w:rsidRPr="002B6B94" w:rsidRDefault="00423703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740" w:type="dxa"/>
        </w:tcPr>
        <w:p w14:paraId="2C3900BB" w14:textId="77777777" w:rsidR="00423703" w:rsidRPr="004931EE" w:rsidRDefault="00423703" w:rsidP="004931EE">
          <w:pPr>
            <w:pStyle w:val="Footer"/>
            <w:spacing w:before="40" w:after="40"/>
            <w:rPr>
              <w:rFonts w:ascii="Arial" w:hAnsi="Arial" w:cs="Arial"/>
              <w:i/>
              <w:iCs/>
              <w:sz w:val="20"/>
              <w:szCs w:val="20"/>
            </w:rPr>
          </w:pPr>
          <w:r w:rsidRPr="004931EE">
            <w:rPr>
              <w:rFonts w:ascii="Arial" w:hAnsi="Arial" w:cs="Arial"/>
              <w:i/>
              <w:iCs/>
              <w:sz w:val="20"/>
              <w:szCs w:val="20"/>
            </w:rPr>
            <w:t>Document Page</w:t>
          </w:r>
        </w:p>
      </w:tc>
      <w:tc>
        <w:tcPr>
          <w:tcW w:w="810" w:type="dxa"/>
        </w:tcPr>
        <w:p w14:paraId="21DDD97B" w14:textId="77777777" w:rsidR="00423703" w:rsidRPr="004931EE" w:rsidRDefault="00423703" w:rsidP="00F407CF">
          <w:pPr>
            <w:pStyle w:val="Footer"/>
            <w:spacing w:before="40" w:after="40"/>
            <w:rPr>
              <w:rFonts w:ascii="Arial" w:hAnsi="Arial" w:cs="Arial"/>
              <w:i/>
              <w:iCs/>
              <w:sz w:val="20"/>
              <w:szCs w:val="20"/>
            </w:rPr>
          </w:pPr>
          <w:r w:rsidRPr="004931EE">
            <w:rPr>
              <w:rFonts w:ascii="Arial" w:hAnsi="Arial" w:cs="Arial"/>
              <w:i/>
              <w:iCs/>
              <w:sz w:val="20"/>
              <w:szCs w:val="20"/>
            </w:rPr>
            <w:fldChar w:fldCharType="begin"/>
          </w:r>
          <w:r w:rsidRPr="004931EE">
            <w:rPr>
              <w:rFonts w:ascii="Arial" w:hAnsi="Arial" w:cs="Arial"/>
              <w:i/>
              <w:iCs/>
              <w:sz w:val="20"/>
              <w:szCs w:val="20"/>
            </w:rPr>
            <w:instrText xml:space="preserve"> PAGE   \* MERGEFORMAT </w:instrText>
          </w:r>
          <w:r w:rsidRPr="004931EE">
            <w:rPr>
              <w:rFonts w:ascii="Arial" w:hAnsi="Arial" w:cs="Arial"/>
              <w:i/>
              <w:iCs/>
              <w:sz w:val="20"/>
              <w:szCs w:val="20"/>
            </w:rPr>
            <w:fldChar w:fldCharType="separate"/>
          </w:r>
          <w:r w:rsidR="007F65E0">
            <w:rPr>
              <w:rFonts w:ascii="Arial" w:hAnsi="Arial" w:cs="Arial"/>
              <w:i/>
              <w:iCs/>
              <w:noProof/>
              <w:sz w:val="20"/>
              <w:szCs w:val="20"/>
            </w:rPr>
            <w:t>18</w:t>
          </w:r>
          <w:r w:rsidRPr="004931EE">
            <w:rPr>
              <w:rFonts w:ascii="Arial" w:hAnsi="Arial" w:cs="Arial"/>
              <w:i/>
              <w:i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i/>
              <w:iCs/>
              <w:sz w:val="20"/>
              <w:szCs w:val="20"/>
            </w:rPr>
            <w:t xml:space="preserve"> /1</w:t>
          </w:r>
          <w:r w:rsidR="00F407CF">
            <w:rPr>
              <w:rFonts w:ascii="Arial" w:hAnsi="Arial" w:cs="Arial"/>
              <w:i/>
              <w:iCs/>
              <w:sz w:val="20"/>
              <w:szCs w:val="20"/>
            </w:rPr>
            <w:t>9</w:t>
          </w:r>
        </w:p>
      </w:tc>
    </w:tr>
  </w:tbl>
  <w:p w14:paraId="5EDDAE84" w14:textId="77777777" w:rsidR="00423703" w:rsidRPr="002B6B94" w:rsidRDefault="00423703" w:rsidP="002B6B9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990D" w14:textId="77777777" w:rsidR="00937788" w:rsidRDefault="00937788" w:rsidP="0096763C">
      <w:pPr>
        <w:spacing w:after="0" w:line="240" w:lineRule="auto"/>
      </w:pPr>
      <w:r>
        <w:separator/>
      </w:r>
    </w:p>
  </w:footnote>
  <w:footnote w:type="continuationSeparator" w:id="0">
    <w:p w14:paraId="22190DDA" w14:textId="77777777" w:rsidR="00937788" w:rsidRDefault="00937788" w:rsidP="0096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160" w:type="dxa"/>
      <w:tblInd w:w="11898" w:type="dxa"/>
      <w:tblLayout w:type="fixed"/>
      <w:tblLook w:val="04A0" w:firstRow="1" w:lastRow="0" w:firstColumn="1" w:lastColumn="0" w:noHBand="0" w:noVBand="1"/>
    </w:tblPr>
    <w:tblGrid>
      <w:gridCol w:w="1440"/>
      <w:gridCol w:w="720"/>
    </w:tblGrid>
    <w:tr w:rsidR="00423703" w:rsidRPr="003148FD" w14:paraId="4382458B" w14:textId="77777777" w:rsidTr="002B5FFE">
      <w:tc>
        <w:tcPr>
          <w:tcW w:w="1440" w:type="dxa"/>
        </w:tcPr>
        <w:p w14:paraId="69C5BC05" w14:textId="77777777" w:rsidR="00423703" w:rsidRPr="002B5FFE" w:rsidRDefault="00423703" w:rsidP="0099299E">
          <w:pPr>
            <w:pStyle w:val="Footer"/>
            <w:spacing w:before="40" w:after="40"/>
            <w:jc w:val="center"/>
            <w:rPr>
              <w:rFonts w:ascii="Arial" w:hAnsi="Arial" w:cs="Arial"/>
              <w:i/>
              <w:iCs/>
              <w:sz w:val="20"/>
              <w:szCs w:val="20"/>
            </w:rPr>
          </w:pPr>
          <w:r w:rsidRPr="002B5FFE">
            <w:rPr>
              <w:rFonts w:ascii="Arial" w:hAnsi="Arial" w:cs="Arial"/>
              <w:i/>
              <w:sz w:val="20"/>
              <w:szCs w:val="20"/>
            </w:rPr>
            <w:t>KSKV SVM</w:t>
          </w:r>
        </w:p>
      </w:tc>
      <w:tc>
        <w:tcPr>
          <w:tcW w:w="720" w:type="dxa"/>
        </w:tcPr>
        <w:p w14:paraId="61CAFE15" w14:textId="77777777" w:rsidR="00423703" w:rsidRPr="002B5FFE" w:rsidRDefault="00423703" w:rsidP="00EC41EB">
          <w:pPr>
            <w:pStyle w:val="Header"/>
            <w:spacing w:before="40" w:after="40"/>
            <w:jc w:val="right"/>
            <w:rPr>
              <w:rFonts w:cs="Arial"/>
              <w:lang w:val="en-US"/>
            </w:rPr>
          </w:pPr>
          <w:r w:rsidRPr="002B5FFE">
            <w:rPr>
              <w:rFonts w:cs="Arial"/>
              <w:i/>
              <w:lang w:val="en-US"/>
            </w:rPr>
            <w:t>2017</w:t>
          </w:r>
        </w:p>
      </w:tc>
    </w:tr>
  </w:tbl>
  <w:p w14:paraId="77B2BE22" w14:textId="77777777" w:rsidR="00423703" w:rsidRPr="00305496" w:rsidRDefault="00423703" w:rsidP="002B6B94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36C"/>
    <w:multiLevelType w:val="multilevel"/>
    <w:tmpl w:val="FD30A2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D21645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22226"/>
    <w:multiLevelType w:val="hybridMultilevel"/>
    <w:tmpl w:val="62D020D4"/>
    <w:lvl w:ilvl="0" w:tplc="4409000F">
      <w:start w:val="1"/>
      <w:numFmt w:val="decimal"/>
      <w:lvlText w:val="%1."/>
      <w:lvlJc w:val="left"/>
      <w:pPr>
        <w:ind w:left="1060" w:hanging="360"/>
      </w:pPr>
    </w:lvl>
    <w:lvl w:ilvl="1" w:tplc="44090019" w:tentative="1">
      <w:start w:val="1"/>
      <w:numFmt w:val="lowerLetter"/>
      <w:lvlText w:val="%2."/>
      <w:lvlJc w:val="left"/>
      <w:pPr>
        <w:ind w:left="1780" w:hanging="360"/>
      </w:pPr>
    </w:lvl>
    <w:lvl w:ilvl="2" w:tplc="4409001B" w:tentative="1">
      <w:start w:val="1"/>
      <w:numFmt w:val="lowerRoman"/>
      <w:lvlText w:val="%3."/>
      <w:lvlJc w:val="right"/>
      <w:pPr>
        <w:ind w:left="2500" w:hanging="180"/>
      </w:pPr>
    </w:lvl>
    <w:lvl w:ilvl="3" w:tplc="4409000F" w:tentative="1">
      <w:start w:val="1"/>
      <w:numFmt w:val="decimal"/>
      <w:lvlText w:val="%4."/>
      <w:lvlJc w:val="left"/>
      <w:pPr>
        <w:ind w:left="3220" w:hanging="360"/>
      </w:pPr>
    </w:lvl>
    <w:lvl w:ilvl="4" w:tplc="44090019" w:tentative="1">
      <w:start w:val="1"/>
      <w:numFmt w:val="lowerLetter"/>
      <w:lvlText w:val="%5."/>
      <w:lvlJc w:val="left"/>
      <w:pPr>
        <w:ind w:left="3940" w:hanging="360"/>
      </w:pPr>
    </w:lvl>
    <w:lvl w:ilvl="5" w:tplc="4409001B" w:tentative="1">
      <w:start w:val="1"/>
      <w:numFmt w:val="lowerRoman"/>
      <w:lvlText w:val="%6."/>
      <w:lvlJc w:val="right"/>
      <w:pPr>
        <w:ind w:left="4660" w:hanging="180"/>
      </w:pPr>
    </w:lvl>
    <w:lvl w:ilvl="6" w:tplc="4409000F" w:tentative="1">
      <w:start w:val="1"/>
      <w:numFmt w:val="decimal"/>
      <w:lvlText w:val="%7."/>
      <w:lvlJc w:val="left"/>
      <w:pPr>
        <w:ind w:left="5380" w:hanging="360"/>
      </w:pPr>
    </w:lvl>
    <w:lvl w:ilvl="7" w:tplc="44090019" w:tentative="1">
      <w:start w:val="1"/>
      <w:numFmt w:val="lowerLetter"/>
      <w:lvlText w:val="%8."/>
      <w:lvlJc w:val="left"/>
      <w:pPr>
        <w:ind w:left="6100" w:hanging="360"/>
      </w:pPr>
    </w:lvl>
    <w:lvl w:ilvl="8" w:tplc="4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B3392"/>
    <w:multiLevelType w:val="hybridMultilevel"/>
    <w:tmpl w:val="AE26702A"/>
    <w:lvl w:ilvl="0" w:tplc="4409001B">
      <w:start w:val="1"/>
      <w:numFmt w:val="lowerRoman"/>
      <w:lvlText w:val="%1."/>
      <w:lvlJc w:val="right"/>
      <w:pPr>
        <w:ind w:left="1060" w:hanging="360"/>
      </w:pPr>
    </w:lvl>
    <w:lvl w:ilvl="1" w:tplc="44090019" w:tentative="1">
      <w:start w:val="1"/>
      <w:numFmt w:val="lowerLetter"/>
      <w:lvlText w:val="%2."/>
      <w:lvlJc w:val="left"/>
      <w:pPr>
        <w:ind w:left="1780" w:hanging="360"/>
      </w:pPr>
    </w:lvl>
    <w:lvl w:ilvl="2" w:tplc="4409001B" w:tentative="1">
      <w:start w:val="1"/>
      <w:numFmt w:val="lowerRoman"/>
      <w:lvlText w:val="%3."/>
      <w:lvlJc w:val="right"/>
      <w:pPr>
        <w:ind w:left="2500" w:hanging="180"/>
      </w:pPr>
    </w:lvl>
    <w:lvl w:ilvl="3" w:tplc="4409000F" w:tentative="1">
      <w:start w:val="1"/>
      <w:numFmt w:val="decimal"/>
      <w:lvlText w:val="%4."/>
      <w:lvlJc w:val="left"/>
      <w:pPr>
        <w:ind w:left="3220" w:hanging="360"/>
      </w:pPr>
    </w:lvl>
    <w:lvl w:ilvl="4" w:tplc="44090019" w:tentative="1">
      <w:start w:val="1"/>
      <w:numFmt w:val="lowerLetter"/>
      <w:lvlText w:val="%5."/>
      <w:lvlJc w:val="left"/>
      <w:pPr>
        <w:ind w:left="3940" w:hanging="360"/>
      </w:pPr>
    </w:lvl>
    <w:lvl w:ilvl="5" w:tplc="4409001B" w:tentative="1">
      <w:start w:val="1"/>
      <w:numFmt w:val="lowerRoman"/>
      <w:lvlText w:val="%6."/>
      <w:lvlJc w:val="right"/>
      <w:pPr>
        <w:ind w:left="4660" w:hanging="180"/>
      </w:pPr>
    </w:lvl>
    <w:lvl w:ilvl="6" w:tplc="4409000F" w:tentative="1">
      <w:start w:val="1"/>
      <w:numFmt w:val="decimal"/>
      <w:lvlText w:val="%7."/>
      <w:lvlJc w:val="left"/>
      <w:pPr>
        <w:ind w:left="5380" w:hanging="360"/>
      </w:pPr>
    </w:lvl>
    <w:lvl w:ilvl="7" w:tplc="44090019" w:tentative="1">
      <w:start w:val="1"/>
      <w:numFmt w:val="lowerLetter"/>
      <w:lvlText w:val="%8."/>
      <w:lvlJc w:val="left"/>
      <w:pPr>
        <w:ind w:left="6100" w:hanging="360"/>
      </w:pPr>
    </w:lvl>
    <w:lvl w:ilvl="8" w:tplc="4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AEA1DEB"/>
    <w:multiLevelType w:val="multilevel"/>
    <w:tmpl w:val="FC96C950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6879F0"/>
    <w:multiLevelType w:val="hybridMultilevel"/>
    <w:tmpl w:val="9EF8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63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127ED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2" w15:restartNumberingAfterBreak="0">
    <w:nsid w:val="3F0B513D"/>
    <w:multiLevelType w:val="hybridMultilevel"/>
    <w:tmpl w:val="EA403838"/>
    <w:lvl w:ilvl="0" w:tplc="37588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E0FD1"/>
    <w:multiLevelType w:val="multilevel"/>
    <w:tmpl w:val="FC96C950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9447D"/>
    <w:multiLevelType w:val="hybridMultilevel"/>
    <w:tmpl w:val="92A41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152289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BE6544"/>
    <w:multiLevelType w:val="hybridMultilevel"/>
    <w:tmpl w:val="AE26702A"/>
    <w:lvl w:ilvl="0" w:tplc="4409001B">
      <w:start w:val="1"/>
      <w:numFmt w:val="lowerRoman"/>
      <w:lvlText w:val="%1."/>
      <w:lvlJc w:val="right"/>
      <w:pPr>
        <w:ind w:left="1060" w:hanging="360"/>
      </w:pPr>
    </w:lvl>
    <w:lvl w:ilvl="1" w:tplc="44090019" w:tentative="1">
      <w:start w:val="1"/>
      <w:numFmt w:val="lowerLetter"/>
      <w:lvlText w:val="%2."/>
      <w:lvlJc w:val="left"/>
      <w:pPr>
        <w:ind w:left="1780" w:hanging="360"/>
      </w:pPr>
    </w:lvl>
    <w:lvl w:ilvl="2" w:tplc="4409001B" w:tentative="1">
      <w:start w:val="1"/>
      <w:numFmt w:val="lowerRoman"/>
      <w:lvlText w:val="%3."/>
      <w:lvlJc w:val="right"/>
      <w:pPr>
        <w:ind w:left="2500" w:hanging="180"/>
      </w:pPr>
    </w:lvl>
    <w:lvl w:ilvl="3" w:tplc="4409000F" w:tentative="1">
      <w:start w:val="1"/>
      <w:numFmt w:val="decimal"/>
      <w:lvlText w:val="%4."/>
      <w:lvlJc w:val="left"/>
      <w:pPr>
        <w:ind w:left="3220" w:hanging="360"/>
      </w:pPr>
    </w:lvl>
    <w:lvl w:ilvl="4" w:tplc="44090019" w:tentative="1">
      <w:start w:val="1"/>
      <w:numFmt w:val="lowerLetter"/>
      <w:lvlText w:val="%5."/>
      <w:lvlJc w:val="left"/>
      <w:pPr>
        <w:ind w:left="3940" w:hanging="360"/>
      </w:pPr>
    </w:lvl>
    <w:lvl w:ilvl="5" w:tplc="4409001B" w:tentative="1">
      <w:start w:val="1"/>
      <w:numFmt w:val="lowerRoman"/>
      <w:lvlText w:val="%6."/>
      <w:lvlJc w:val="right"/>
      <w:pPr>
        <w:ind w:left="4660" w:hanging="180"/>
      </w:pPr>
    </w:lvl>
    <w:lvl w:ilvl="6" w:tplc="4409000F" w:tentative="1">
      <w:start w:val="1"/>
      <w:numFmt w:val="decimal"/>
      <w:lvlText w:val="%7."/>
      <w:lvlJc w:val="left"/>
      <w:pPr>
        <w:ind w:left="5380" w:hanging="360"/>
      </w:pPr>
    </w:lvl>
    <w:lvl w:ilvl="7" w:tplc="44090019" w:tentative="1">
      <w:start w:val="1"/>
      <w:numFmt w:val="lowerLetter"/>
      <w:lvlText w:val="%8."/>
      <w:lvlJc w:val="left"/>
      <w:pPr>
        <w:ind w:left="6100" w:hanging="360"/>
      </w:pPr>
    </w:lvl>
    <w:lvl w:ilvl="8" w:tplc="4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51E464E2"/>
    <w:multiLevelType w:val="hybridMultilevel"/>
    <w:tmpl w:val="D1DEB4CE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092C43"/>
    <w:multiLevelType w:val="hybridMultilevel"/>
    <w:tmpl w:val="4E209CC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E40F5"/>
    <w:multiLevelType w:val="multilevel"/>
    <w:tmpl w:val="53E27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1428F"/>
    <w:multiLevelType w:val="hybridMultilevel"/>
    <w:tmpl w:val="59F8110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06DC4"/>
    <w:multiLevelType w:val="multilevel"/>
    <w:tmpl w:val="728CC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44718"/>
    <w:multiLevelType w:val="hybridMultilevel"/>
    <w:tmpl w:val="E9C4A42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0F2EE1"/>
    <w:multiLevelType w:val="multilevel"/>
    <w:tmpl w:val="09C04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400F3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0D3718"/>
    <w:multiLevelType w:val="multilevel"/>
    <w:tmpl w:val="FC96C950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1124D9"/>
    <w:multiLevelType w:val="multilevel"/>
    <w:tmpl w:val="A338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E3B00"/>
    <w:multiLevelType w:val="hybridMultilevel"/>
    <w:tmpl w:val="15FCBCE4"/>
    <w:lvl w:ilvl="0" w:tplc="E130B25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34236">
    <w:abstractNumId w:val="6"/>
  </w:num>
  <w:num w:numId="2" w16cid:durableId="1416046695">
    <w:abstractNumId w:val="22"/>
  </w:num>
  <w:num w:numId="3" w16cid:durableId="1799832839">
    <w:abstractNumId w:val="26"/>
  </w:num>
  <w:num w:numId="4" w16cid:durableId="803349486">
    <w:abstractNumId w:val="17"/>
  </w:num>
  <w:num w:numId="5" w16cid:durableId="882710609">
    <w:abstractNumId w:val="16"/>
  </w:num>
  <w:num w:numId="6" w16cid:durableId="1315182434">
    <w:abstractNumId w:val="21"/>
  </w:num>
  <w:num w:numId="7" w16cid:durableId="1354652156">
    <w:abstractNumId w:val="32"/>
  </w:num>
  <w:num w:numId="8" w16cid:durableId="260188061">
    <w:abstractNumId w:val="33"/>
  </w:num>
  <w:num w:numId="9" w16cid:durableId="1972398474">
    <w:abstractNumId w:val="15"/>
  </w:num>
  <w:num w:numId="10" w16cid:durableId="772936871">
    <w:abstractNumId w:val="30"/>
  </w:num>
  <w:num w:numId="11" w16cid:durableId="1116825510">
    <w:abstractNumId w:val="39"/>
  </w:num>
  <w:num w:numId="12" w16cid:durableId="953173756">
    <w:abstractNumId w:val="18"/>
  </w:num>
  <w:num w:numId="13" w16cid:durableId="1415474068">
    <w:abstractNumId w:val="25"/>
  </w:num>
  <w:num w:numId="14" w16cid:durableId="827206207">
    <w:abstractNumId w:val="14"/>
  </w:num>
  <w:num w:numId="15" w16cid:durableId="572739616">
    <w:abstractNumId w:val="41"/>
  </w:num>
  <w:num w:numId="16" w16cid:durableId="1376932428">
    <w:abstractNumId w:val="9"/>
  </w:num>
  <w:num w:numId="17" w16cid:durableId="1712681753">
    <w:abstractNumId w:val="11"/>
  </w:num>
  <w:num w:numId="18" w16cid:durableId="1073434235">
    <w:abstractNumId w:val="0"/>
  </w:num>
  <w:num w:numId="19" w16cid:durableId="359749543">
    <w:abstractNumId w:val="13"/>
  </w:num>
  <w:num w:numId="20" w16cid:durableId="1714303844">
    <w:abstractNumId w:val="23"/>
  </w:num>
  <w:num w:numId="21" w16cid:durableId="1809938555">
    <w:abstractNumId w:val="43"/>
  </w:num>
  <w:num w:numId="22" w16cid:durableId="1746610694">
    <w:abstractNumId w:val="40"/>
  </w:num>
  <w:num w:numId="23" w16cid:durableId="199830658">
    <w:abstractNumId w:val="1"/>
  </w:num>
  <w:num w:numId="24" w16cid:durableId="1853101139">
    <w:abstractNumId w:val="42"/>
  </w:num>
  <w:num w:numId="25" w16cid:durableId="2088067590">
    <w:abstractNumId w:val="31"/>
  </w:num>
  <w:num w:numId="26" w16cid:durableId="1217281100">
    <w:abstractNumId w:val="37"/>
  </w:num>
  <w:num w:numId="27" w16cid:durableId="340663184">
    <w:abstractNumId w:val="27"/>
  </w:num>
  <w:num w:numId="28" w16cid:durableId="1126657945">
    <w:abstractNumId w:val="5"/>
  </w:num>
  <w:num w:numId="29" w16cid:durableId="831720035">
    <w:abstractNumId w:val="29"/>
  </w:num>
  <w:num w:numId="30" w16cid:durableId="32274247">
    <w:abstractNumId w:val="44"/>
  </w:num>
  <w:num w:numId="31" w16cid:durableId="460658794">
    <w:abstractNumId w:val="38"/>
  </w:num>
  <w:num w:numId="32" w16cid:durableId="743987863">
    <w:abstractNumId w:val="45"/>
  </w:num>
  <w:num w:numId="33" w16cid:durableId="1651056570">
    <w:abstractNumId w:val="36"/>
  </w:num>
  <w:num w:numId="34" w16cid:durableId="2015254491">
    <w:abstractNumId w:val="10"/>
  </w:num>
  <w:num w:numId="35" w16cid:durableId="1334991187">
    <w:abstractNumId w:val="34"/>
  </w:num>
  <w:num w:numId="36" w16cid:durableId="2019035176">
    <w:abstractNumId w:val="20"/>
  </w:num>
  <w:num w:numId="37" w16cid:durableId="196743924">
    <w:abstractNumId w:val="19"/>
  </w:num>
  <w:num w:numId="38" w16cid:durableId="2053655121">
    <w:abstractNumId w:val="7"/>
  </w:num>
  <w:num w:numId="39" w16cid:durableId="1599094409">
    <w:abstractNumId w:val="24"/>
  </w:num>
  <w:num w:numId="40" w16cid:durableId="1302808141">
    <w:abstractNumId w:val="3"/>
  </w:num>
  <w:num w:numId="41" w16cid:durableId="1684553059">
    <w:abstractNumId w:val="12"/>
  </w:num>
  <w:num w:numId="42" w16cid:durableId="1421176376">
    <w:abstractNumId w:val="35"/>
  </w:num>
  <w:num w:numId="43" w16cid:durableId="859389026">
    <w:abstractNumId w:val="2"/>
  </w:num>
  <w:num w:numId="44" w16cid:durableId="2114279905">
    <w:abstractNumId w:val="4"/>
  </w:num>
  <w:num w:numId="45" w16cid:durableId="284892551">
    <w:abstractNumId w:val="8"/>
  </w:num>
  <w:num w:numId="46" w16cid:durableId="1639995806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MY" w:vendorID="64" w:dllVersion="6" w:nlCheck="1" w:checkStyle="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48"/>
    <w:rsid w:val="00000715"/>
    <w:rsid w:val="00001098"/>
    <w:rsid w:val="00006CD2"/>
    <w:rsid w:val="000108C4"/>
    <w:rsid w:val="00014C97"/>
    <w:rsid w:val="0001632A"/>
    <w:rsid w:val="00020C03"/>
    <w:rsid w:val="00023913"/>
    <w:rsid w:val="00025E5A"/>
    <w:rsid w:val="00031056"/>
    <w:rsid w:val="00033E86"/>
    <w:rsid w:val="000370ED"/>
    <w:rsid w:val="00042481"/>
    <w:rsid w:val="00047798"/>
    <w:rsid w:val="000503E8"/>
    <w:rsid w:val="000522FE"/>
    <w:rsid w:val="000557FB"/>
    <w:rsid w:val="00055A73"/>
    <w:rsid w:val="00056B1C"/>
    <w:rsid w:val="00065C13"/>
    <w:rsid w:val="000739D0"/>
    <w:rsid w:val="00074A02"/>
    <w:rsid w:val="000824C1"/>
    <w:rsid w:val="00082A4D"/>
    <w:rsid w:val="00082CEE"/>
    <w:rsid w:val="000914BA"/>
    <w:rsid w:val="00092666"/>
    <w:rsid w:val="00095FF9"/>
    <w:rsid w:val="00096586"/>
    <w:rsid w:val="00097840"/>
    <w:rsid w:val="000A15FE"/>
    <w:rsid w:val="000A3412"/>
    <w:rsid w:val="000A7C03"/>
    <w:rsid w:val="000B6183"/>
    <w:rsid w:val="000C2E08"/>
    <w:rsid w:val="000C40DA"/>
    <w:rsid w:val="000C5B69"/>
    <w:rsid w:val="000C7B0A"/>
    <w:rsid w:val="000D0E3B"/>
    <w:rsid w:val="000D0FCC"/>
    <w:rsid w:val="000D16EA"/>
    <w:rsid w:val="000D751D"/>
    <w:rsid w:val="000E051C"/>
    <w:rsid w:val="000E6B17"/>
    <w:rsid w:val="000F1C39"/>
    <w:rsid w:val="000F3A37"/>
    <w:rsid w:val="000F4F99"/>
    <w:rsid w:val="000F70CB"/>
    <w:rsid w:val="00100BE6"/>
    <w:rsid w:val="001039FA"/>
    <w:rsid w:val="0010413C"/>
    <w:rsid w:val="001133A1"/>
    <w:rsid w:val="00122241"/>
    <w:rsid w:val="001236A3"/>
    <w:rsid w:val="00124D49"/>
    <w:rsid w:val="001319C2"/>
    <w:rsid w:val="00134B68"/>
    <w:rsid w:val="00137CB1"/>
    <w:rsid w:val="00141C3E"/>
    <w:rsid w:val="001420C5"/>
    <w:rsid w:val="00150DAF"/>
    <w:rsid w:val="00153C98"/>
    <w:rsid w:val="00154A5A"/>
    <w:rsid w:val="001556FE"/>
    <w:rsid w:val="00161CF5"/>
    <w:rsid w:val="00163DF2"/>
    <w:rsid w:val="00170D41"/>
    <w:rsid w:val="0017176E"/>
    <w:rsid w:val="0017431B"/>
    <w:rsid w:val="00175154"/>
    <w:rsid w:val="00175310"/>
    <w:rsid w:val="00175D02"/>
    <w:rsid w:val="001779A5"/>
    <w:rsid w:val="00177A35"/>
    <w:rsid w:val="00184D13"/>
    <w:rsid w:val="001860BC"/>
    <w:rsid w:val="001868E3"/>
    <w:rsid w:val="00186F21"/>
    <w:rsid w:val="00193DBB"/>
    <w:rsid w:val="00194F9C"/>
    <w:rsid w:val="001A0A90"/>
    <w:rsid w:val="001A0AA9"/>
    <w:rsid w:val="001A1B3B"/>
    <w:rsid w:val="001A2AB5"/>
    <w:rsid w:val="001A3BC5"/>
    <w:rsid w:val="001B0D6E"/>
    <w:rsid w:val="001B69C3"/>
    <w:rsid w:val="001B7CF5"/>
    <w:rsid w:val="001C03DF"/>
    <w:rsid w:val="001C0C80"/>
    <w:rsid w:val="001C2446"/>
    <w:rsid w:val="001C770F"/>
    <w:rsid w:val="001D342A"/>
    <w:rsid w:val="001E1B05"/>
    <w:rsid w:val="001F1DCC"/>
    <w:rsid w:val="001F363E"/>
    <w:rsid w:val="001F4C29"/>
    <w:rsid w:val="001F4DC7"/>
    <w:rsid w:val="00203D97"/>
    <w:rsid w:val="002049F6"/>
    <w:rsid w:val="002072F5"/>
    <w:rsid w:val="00210FB2"/>
    <w:rsid w:val="0021466C"/>
    <w:rsid w:val="00216BD2"/>
    <w:rsid w:val="00220B7B"/>
    <w:rsid w:val="002216A8"/>
    <w:rsid w:val="00223481"/>
    <w:rsid w:val="00231B77"/>
    <w:rsid w:val="00231F93"/>
    <w:rsid w:val="00236E77"/>
    <w:rsid w:val="00242848"/>
    <w:rsid w:val="00246BE3"/>
    <w:rsid w:val="00252025"/>
    <w:rsid w:val="00253C08"/>
    <w:rsid w:val="00254347"/>
    <w:rsid w:val="0025556F"/>
    <w:rsid w:val="00257D8F"/>
    <w:rsid w:val="00262F2C"/>
    <w:rsid w:val="00264B8D"/>
    <w:rsid w:val="00265BBF"/>
    <w:rsid w:val="0026724E"/>
    <w:rsid w:val="002677DC"/>
    <w:rsid w:val="00270EC5"/>
    <w:rsid w:val="00277839"/>
    <w:rsid w:val="0028567F"/>
    <w:rsid w:val="00287CB9"/>
    <w:rsid w:val="0029224D"/>
    <w:rsid w:val="002922EA"/>
    <w:rsid w:val="00293444"/>
    <w:rsid w:val="0029442C"/>
    <w:rsid w:val="00296024"/>
    <w:rsid w:val="002974DC"/>
    <w:rsid w:val="002A0EB0"/>
    <w:rsid w:val="002A3965"/>
    <w:rsid w:val="002A3CD6"/>
    <w:rsid w:val="002B137A"/>
    <w:rsid w:val="002B526B"/>
    <w:rsid w:val="002B5FFE"/>
    <w:rsid w:val="002B6B94"/>
    <w:rsid w:val="002C0E96"/>
    <w:rsid w:val="002C27DF"/>
    <w:rsid w:val="002D11D4"/>
    <w:rsid w:val="002D7072"/>
    <w:rsid w:val="002E16DD"/>
    <w:rsid w:val="002E39B1"/>
    <w:rsid w:val="002F26D3"/>
    <w:rsid w:val="002F2F05"/>
    <w:rsid w:val="002F3080"/>
    <w:rsid w:val="002F57A5"/>
    <w:rsid w:val="00305496"/>
    <w:rsid w:val="00313EF4"/>
    <w:rsid w:val="00316A28"/>
    <w:rsid w:val="003203CB"/>
    <w:rsid w:val="00321477"/>
    <w:rsid w:val="00322770"/>
    <w:rsid w:val="00322AB9"/>
    <w:rsid w:val="00325E14"/>
    <w:rsid w:val="00327ACF"/>
    <w:rsid w:val="00336B2D"/>
    <w:rsid w:val="00343A87"/>
    <w:rsid w:val="00343EAD"/>
    <w:rsid w:val="00346578"/>
    <w:rsid w:val="003465B4"/>
    <w:rsid w:val="003531F5"/>
    <w:rsid w:val="00355502"/>
    <w:rsid w:val="00363C68"/>
    <w:rsid w:val="00372E40"/>
    <w:rsid w:val="00375F26"/>
    <w:rsid w:val="00377EDD"/>
    <w:rsid w:val="00384CE2"/>
    <w:rsid w:val="00390EB8"/>
    <w:rsid w:val="003917E1"/>
    <w:rsid w:val="00392942"/>
    <w:rsid w:val="00394328"/>
    <w:rsid w:val="003A054B"/>
    <w:rsid w:val="003A0CA5"/>
    <w:rsid w:val="003A29A2"/>
    <w:rsid w:val="003A2C86"/>
    <w:rsid w:val="003C1829"/>
    <w:rsid w:val="003C335E"/>
    <w:rsid w:val="003C5432"/>
    <w:rsid w:val="003C5F43"/>
    <w:rsid w:val="003D1EA8"/>
    <w:rsid w:val="003D6497"/>
    <w:rsid w:val="003D75AD"/>
    <w:rsid w:val="003E54B5"/>
    <w:rsid w:val="003F0E79"/>
    <w:rsid w:val="003F225E"/>
    <w:rsid w:val="003F3BC2"/>
    <w:rsid w:val="003F46DC"/>
    <w:rsid w:val="00400185"/>
    <w:rsid w:val="0040370F"/>
    <w:rsid w:val="0040741A"/>
    <w:rsid w:val="00411954"/>
    <w:rsid w:val="00417EFA"/>
    <w:rsid w:val="00421A89"/>
    <w:rsid w:val="00423703"/>
    <w:rsid w:val="004305CD"/>
    <w:rsid w:val="00430A5E"/>
    <w:rsid w:val="00430C99"/>
    <w:rsid w:val="00432953"/>
    <w:rsid w:val="00433878"/>
    <w:rsid w:val="004377BE"/>
    <w:rsid w:val="00444AD2"/>
    <w:rsid w:val="0044591A"/>
    <w:rsid w:val="004618DE"/>
    <w:rsid w:val="004656DA"/>
    <w:rsid w:val="00465E75"/>
    <w:rsid w:val="004678DB"/>
    <w:rsid w:val="00471DDC"/>
    <w:rsid w:val="00472986"/>
    <w:rsid w:val="00481ECB"/>
    <w:rsid w:val="004855B9"/>
    <w:rsid w:val="00490289"/>
    <w:rsid w:val="00490D2C"/>
    <w:rsid w:val="00491901"/>
    <w:rsid w:val="0049287B"/>
    <w:rsid w:val="004931EE"/>
    <w:rsid w:val="00494BB4"/>
    <w:rsid w:val="004A234A"/>
    <w:rsid w:val="004A2D12"/>
    <w:rsid w:val="004A558B"/>
    <w:rsid w:val="004B33BD"/>
    <w:rsid w:val="004C152C"/>
    <w:rsid w:val="004C23C1"/>
    <w:rsid w:val="004C2A5B"/>
    <w:rsid w:val="004C314B"/>
    <w:rsid w:val="004C5E95"/>
    <w:rsid w:val="004C6B0B"/>
    <w:rsid w:val="004D08D3"/>
    <w:rsid w:val="004E4E77"/>
    <w:rsid w:val="004E58E9"/>
    <w:rsid w:val="004F3CBB"/>
    <w:rsid w:val="004F3E41"/>
    <w:rsid w:val="004F6047"/>
    <w:rsid w:val="004F78BF"/>
    <w:rsid w:val="004F7F05"/>
    <w:rsid w:val="00500EBD"/>
    <w:rsid w:val="00506EF4"/>
    <w:rsid w:val="00507D66"/>
    <w:rsid w:val="00514A3D"/>
    <w:rsid w:val="005154BD"/>
    <w:rsid w:val="005156E1"/>
    <w:rsid w:val="00520635"/>
    <w:rsid w:val="00525191"/>
    <w:rsid w:val="00532919"/>
    <w:rsid w:val="00535685"/>
    <w:rsid w:val="005356F7"/>
    <w:rsid w:val="00537583"/>
    <w:rsid w:val="00541988"/>
    <w:rsid w:val="00541DF5"/>
    <w:rsid w:val="00565E18"/>
    <w:rsid w:val="00566610"/>
    <w:rsid w:val="005666CE"/>
    <w:rsid w:val="005714A9"/>
    <w:rsid w:val="00571CA5"/>
    <w:rsid w:val="005720A6"/>
    <w:rsid w:val="005744EF"/>
    <w:rsid w:val="005753B2"/>
    <w:rsid w:val="00575994"/>
    <w:rsid w:val="0057753B"/>
    <w:rsid w:val="00580458"/>
    <w:rsid w:val="00587E61"/>
    <w:rsid w:val="00595163"/>
    <w:rsid w:val="005A7D20"/>
    <w:rsid w:val="005B39D7"/>
    <w:rsid w:val="005B4DF0"/>
    <w:rsid w:val="005B4E23"/>
    <w:rsid w:val="005C361D"/>
    <w:rsid w:val="005C79B3"/>
    <w:rsid w:val="005C7D96"/>
    <w:rsid w:val="005D1934"/>
    <w:rsid w:val="005D2E75"/>
    <w:rsid w:val="005D35ED"/>
    <w:rsid w:val="005D629D"/>
    <w:rsid w:val="005D639B"/>
    <w:rsid w:val="005F15F7"/>
    <w:rsid w:val="005F1F96"/>
    <w:rsid w:val="00602781"/>
    <w:rsid w:val="006028E2"/>
    <w:rsid w:val="00606E86"/>
    <w:rsid w:val="006075AF"/>
    <w:rsid w:val="00614178"/>
    <w:rsid w:val="0061524A"/>
    <w:rsid w:val="00623946"/>
    <w:rsid w:val="00631615"/>
    <w:rsid w:val="00634E71"/>
    <w:rsid w:val="00635EE0"/>
    <w:rsid w:val="006427F9"/>
    <w:rsid w:val="00642EBC"/>
    <w:rsid w:val="0064664B"/>
    <w:rsid w:val="00664B8B"/>
    <w:rsid w:val="00665567"/>
    <w:rsid w:val="0067274D"/>
    <w:rsid w:val="00672B93"/>
    <w:rsid w:val="0067494F"/>
    <w:rsid w:val="00687203"/>
    <w:rsid w:val="0069032C"/>
    <w:rsid w:val="00690ADC"/>
    <w:rsid w:val="0069167D"/>
    <w:rsid w:val="00692AB1"/>
    <w:rsid w:val="006975B4"/>
    <w:rsid w:val="006A3CE2"/>
    <w:rsid w:val="006A5F26"/>
    <w:rsid w:val="006B1299"/>
    <w:rsid w:val="006B215E"/>
    <w:rsid w:val="006C0181"/>
    <w:rsid w:val="006C0F63"/>
    <w:rsid w:val="006C3776"/>
    <w:rsid w:val="006C58B4"/>
    <w:rsid w:val="006D56D2"/>
    <w:rsid w:val="006D6217"/>
    <w:rsid w:val="006E530E"/>
    <w:rsid w:val="0070362C"/>
    <w:rsid w:val="00703C83"/>
    <w:rsid w:val="00704728"/>
    <w:rsid w:val="00705113"/>
    <w:rsid w:val="007051A1"/>
    <w:rsid w:val="00705717"/>
    <w:rsid w:val="00705EE0"/>
    <w:rsid w:val="007172D0"/>
    <w:rsid w:val="00717F51"/>
    <w:rsid w:val="00720275"/>
    <w:rsid w:val="00721EA4"/>
    <w:rsid w:val="00722648"/>
    <w:rsid w:val="00725290"/>
    <w:rsid w:val="007342C3"/>
    <w:rsid w:val="007345B9"/>
    <w:rsid w:val="00734BA8"/>
    <w:rsid w:val="00735171"/>
    <w:rsid w:val="00736584"/>
    <w:rsid w:val="007424A5"/>
    <w:rsid w:val="0074347E"/>
    <w:rsid w:val="0074660D"/>
    <w:rsid w:val="0075126E"/>
    <w:rsid w:val="007513A7"/>
    <w:rsid w:val="0075148D"/>
    <w:rsid w:val="00752187"/>
    <w:rsid w:val="00752554"/>
    <w:rsid w:val="00754AEA"/>
    <w:rsid w:val="00756898"/>
    <w:rsid w:val="007608C3"/>
    <w:rsid w:val="007618F3"/>
    <w:rsid w:val="00761AC8"/>
    <w:rsid w:val="007624AB"/>
    <w:rsid w:val="007649EE"/>
    <w:rsid w:val="00767A40"/>
    <w:rsid w:val="00773D73"/>
    <w:rsid w:val="007815E0"/>
    <w:rsid w:val="00787E2D"/>
    <w:rsid w:val="0079424C"/>
    <w:rsid w:val="007A0139"/>
    <w:rsid w:val="007A0A2E"/>
    <w:rsid w:val="007A3AB0"/>
    <w:rsid w:val="007A5EE3"/>
    <w:rsid w:val="007B00C8"/>
    <w:rsid w:val="007B031E"/>
    <w:rsid w:val="007B0337"/>
    <w:rsid w:val="007B1E31"/>
    <w:rsid w:val="007B53A2"/>
    <w:rsid w:val="007C0364"/>
    <w:rsid w:val="007C619A"/>
    <w:rsid w:val="007C74B3"/>
    <w:rsid w:val="007D000E"/>
    <w:rsid w:val="007D06EF"/>
    <w:rsid w:val="007E09AF"/>
    <w:rsid w:val="007E7D22"/>
    <w:rsid w:val="007F28F4"/>
    <w:rsid w:val="007F2A56"/>
    <w:rsid w:val="007F4932"/>
    <w:rsid w:val="007F5B41"/>
    <w:rsid w:val="007F65E0"/>
    <w:rsid w:val="008002EB"/>
    <w:rsid w:val="00806134"/>
    <w:rsid w:val="0081351F"/>
    <w:rsid w:val="0081579C"/>
    <w:rsid w:val="00815F38"/>
    <w:rsid w:val="008162AD"/>
    <w:rsid w:val="00817AB1"/>
    <w:rsid w:val="008240B6"/>
    <w:rsid w:val="00824667"/>
    <w:rsid w:val="0082626C"/>
    <w:rsid w:val="0082638C"/>
    <w:rsid w:val="0083446C"/>
    <w:rsid w:val="00834B1D"/>
    <w:rsid w:val="00834C1B"/>
    <w:rsid w:val="00840B19"/>
    <w:rsid w:val="008431C6"/>
    <w:rsid w:val="00843AA1"/>
    <w:rsid w:val="00847085"/>
    <w:rsid w:val="00853539"/>
    <w:rsid w:val="00854265"/>
    <w:rsid w:val="00855350"/>
    <w:rsid w:val="00857950"/>
    <w:rsid w:val="0086138A"/>
    <w:rsid w:val="00861BBF"/>
    <w:rsid w:val="00873CA4"/>
    <w:rsid w:val="0087591E"/>
    <w:rsid w:val="00876DE2"/>
    <w:rsid w:val="008825B6"/>
    <w:rsid w:val="00882D31"/>
    <w:rsid w:val="00883D29"/>
    <w:rsid w:val="008926C0"/>
    <w:rsid w:val="008955F4"/>
    <w:rsid w:val="008A35ED"/>
    <w:rsid w:val="008A3F6E"/>
    <w:rsid w:val="008B0B13"/>
    <w:rsid w:val="008B1521"/>
    <w:rsid w:val="008B1649"/>
    <w:rsid w:val="008B20DD"/>
    <w:rsid w:val="008C0E48"/>
    <w:rsid w:val="008C3589"/>
    <w:rsid w:val="008C3712"/>
    <w:rsid w:val="008D5E9F"/>
    <w:rsid w:val="008E4CEB"/>
    <w:rsid w:val="008E4E57"/>
    <w:rsid w:val="008E53AA"/>
    <w:rsid w:val="008E7549"/>
    <w:rsid w:val="008F5F61"/>
    <w:rsid w:val="009028E0"/>
    <w:rsid w:val="00921752"/>
    <w:rsid w:val="00923985"/>
    <w:rsid w:val="00923E20"/>
    <w:rsid w:val="00925DCE"/>
    <w:rsid w:val="00931EC2"/>
    <w:rsid w:val="00932147"/>
    <w:rsid w:val="00933D29"/>
    <w:rsid w:val="00937788"/>
    <w:rsid w:val="00937CB0"/>
    <w:rsid w:val="009413D0"/>
    <w:rsid w:val="00945927"/>
    <w:rsid w:val="00951C06"/>
    <w:rsid w:val="00961B10"/>
    <w:rsid w:val="00961C8C"/>
    <w:rsid w:val="0096232F"/>
    <w:rsid w:val="0096325D"/>
    <w:rsid w:val="00963D80"/>
    <w:rsid w:val="0096763C"/>
    <w:rsid w:val="0097013F"/>
    <w:rsid w:val="009714A4"/>
    <w:rsid w:val="00973CEC"/>
    <w:rsid w:val="0097561F"/>
    <w:rsid w:val="00975D9F"/>
    <w:rsid w:val="00984E36"/>
    <w:rsid w:val="0099196D"/>
    <w:rsid w:val="0099222E"/>
    <w:rsid w:val="0099299E"/>
    <w:rsid w:val="00993EB5"/>
    <w:rsid w:val="009A32B9"/>
    <w:rsid w:val="009A49B7"/>
    <w:rsid w:val="009A61F1"/>
    <w:rsid w:val="009C0830"/>
    <w:rsid w:val="009C6DFD"/>
    <w:rsid w:val="009D3580"/>
    <w:rsid w:val="009E2958"/>
    <w:rsid w:val="009E593F"/>
    <w:rsid w:val="009F2518"/>
    <w:rsid w:val="009F290A"/>
    <w:rsid w:val="00A008F8"/>
    <w:rsid w:val="00A02EFA"/>
    <w:rsid w:val="00A076AA"/>
    <w:rsid w:val="00A16BDE"/>
    <w:rsid w:val="00A22F5C"/>
    <w:rsid w:val="00A32455"/>
    <w:rsid w:val="00A32EC3"/>
    <w:rsid w:val="00A3542E"/>
    <w:rsid w:val="00A413B2"/>
    <w:rsid w:val="00A41B08"/>
    <w:rsid w:val="00A41CA6"/>
    <w:rsid w:val="00A46B44"/>
    <w:rsid w:val="00A501AE"/>
    <w:rsid w:val="00A52F7A"/>
    <w:rsid w:val="00A53457"/>
    <w:rsid w:val="00A53903"/>
    <w:rsid w:val="00A56A9A"/>
    <w:rsid w:val="00A5790C"/>
    <w:rsid w:val="00A61FD8"/>
    <w:rsid w:val="00A63015"/>
    <w:rsid w:val="00A644A3"/>
    <w:rsid w:val="00A67B02"/>
    <w:rsid w:val="00A70C01"/>
    <w:rsid w:val="00A80795"/>
    <w:rsid w:val="00A841D9"/>
    <w:rsid w:val="00A869A5"/>
    <w:rsid w:val="00A908CE"/>
    <w:rsid w:val="00A941CA"/>
    <w:rsid w:val="00A96FCC"/>
    <w:rsid w:val="00AA31B7"/>
    <w:rsid w:val="00AA4993"/>
    <w:rsid w:val="00AA5282"/>
    <w:rsid w:val="00AA6D5E"/>
    <w:rsid w:val="00AB080D"/>
    <w:rsid w:val="00AB0C05"/>
    <w:rsid w:val="00AB10EA"/>
    <w:rsid w:val="00AB3E68"/>
    <w:rsid w:val="00AB434A"/>
    <w:rsid w:val="00AB6631"/>
    <w:rsid w:val="00AB7A45"/>
    <w:rsid w:val="00AC1F10"/>
    <w:rsid w:val="00AC516A"/>
    <w:rsid w:val="00AC6B50"/>
    <w:rsid w:val="00AE6057"/>
    <w:rsid w:val="00AF0228"/>
    <w:rsid w:val="00AF168F"/>
    <w:rsid w:val="00AF44C6"/>
    <w:rsid w:val="00AF4DA5"/>
    <w:rsid w:val="00B05816"/>
    <w:rsid w:val="00B166EB"/>
    <w:rsid w:val="00B176B6"/>
    <w:rsid w:val="00B25341"/>
    <w:rsid w:val="00B30304"/>
    <w:rsid w:val="00B343BB"/>
    <w:rsid w:val="00B347E3"/>
    <w:rsid w:val="00B4079E"/>
    <w:rsid w:val="00B474C5"/>
    <w:rsid w:val="00B47A4E"/>
    <w:rsid w:val="00B518B1"/>
    <w:rsid w:val="00B527E7"/>
    <w:rsid w:val="00B52C74"/>
    <w:rsid w:val="00B53018"/>
    <w:rsid w:val="00B549C0"/>
    <w:rsid w:val="00B5648C"/>
    <w:rsid w:val="00B70444"/>
    <w:rsid w:val="00B704BF"/>
    <w:rsid w:val="00B72D5B"/>
    <w:rsid w:val="00B80006"/>
    <w:rsid w:val="00B878B6"/>
    <w:rsid w:val="00B91357"/>
    <w:rsid w:val="00B91719"/>
    <w:rsid w:val="00B92D9E"/>
    <w:rsid w:val="00B92FA5"/>
    <w:rsid w:val="00B976C7"/>
    <w:rsid w:val="00BA3182"/>
    <w:rsid w:val="00BA7343"/>
    <w:rsid w:val="00BB0DF5"/>
    <w:rsid w:val="00BB1C87"/>
    <w:rsid w:val="00BC102A"/>
    <w:rsid w:val="00BC27A8"/>
    <w:rsid w:val="00BC4192"/>
    <w:rsid w:val="00BD1438"/>
    <w:rsid w:val="00BD377C"/>
    <w:rsid w:val="00BD4154"/>
    <w:rsid w:val="00BD66EF"/>
    <w:rsid w:val="00BE2CE0"/>
    <w:rsid w:val="00BE4F0F"/>
    <w:rsid w:val="00BF2854"/>
    <w:rsid w:val="00BF4E52"/>
    <w:rsid w:val="00BF4EAD"/>
    <w:rsid w:val="00BF55AD"/>
    <w:rsid w:val="00C020E4"/>
    <w:rsid w:val="00C07958"/>
    <w:rsid w:val="00C118A8"/>
    <w:rsid w:val="00C11909"/>
    <w:rsid w:val="00C12228"/>
    <w:rsid w:val="00C131C3"/>
    <w:rsid w:val="00C13210"/>
    <w:rsid w:val="00C13DF3"/>
    <w:rsid w:val="00C15A89"/>
    <w:rsid w:val="00C17F30"/>
    <w:rsid w:val="00C24DAC"/>
    <w:rsid w:val="00C2664C"/>
    <w:rsid w:val="00C2755A"/>
    <w:rsid w:val="00C31B58"/>
    <w:rsid w:val="00C37018"/>
    <w:rsid w:val="00C422E0"/>
    <w:rsid w:val="00C43534"/>
    <w:rsid w:val="00C43AC5"/>
    <w:rsid w:val="00C45285"/>
    <w:rsid w:val="00C52179"/>
    <w:rsid w:val="00C53F43"/>
    <w:rsid w:val="00C569C2"/>
    <w:rsid w:val="00C65D17"/>
    <w:rsid w:val="00C661CC"/>
    <w:rsid w:val="00C67427"/>
    <w:rsid w:val="00C82B05"/>
    <w:rsid w:val="00C918CB"/>
    <w:rsid w:val="00C91A4D"/>
    <w:rsid w:val="00C92D1B"/>
    <w:rsid w:val="00C92E1F"/>
    <w:rsid w:val="00CA4FA4"/>
    <w:rsid w:val="00CB0790"/>
    <w:rsid w:val="00CB2265"/>
    <w:rsid w:val="00CB4740"/>
    <w:rsid w:val="00CB493F"/>
    <w:rsid w:val="00CB4D6E"/>
    <w:rsid w:val="00CC0A4A"/>
    <w:rsid w:val="00CC2D06"/>
    <w:rsid w:val="00CD2339"/>
    <w:rsid w:val="00CD42AD"/>
    <w:rsid w:val="00CD59A0"/>
    <w:rsid w:val="00CD61EA"/>
    <w:rsid w:val="00CD68E1"/>
    <w:rsid w:val="00CD6A16"/>
    <w:rsid w:val="00CE226F"/>
    <w:rsid w:val="00CF0153"/>
    <w:rsid w:val="00CF1378"/>
    <w:rsid w:val="00CF2E2B"/>
    <w:rsid w:val="00CF3F45"/>
    <w:rsid w:val="00D149BC"/>
    <w:rsid w:val="00D14D06"/>
    <w:rsid w:val="00D161FC"/>
    <w:rsid w:val="00D16F45"/>
    <w:rsid w:val="00D174F5"/>
    <w:rsid w:val="00D21675"/>
    <w:rsid w:val="00D21FFE"/>
    <w:rsid w:val="00D22EFC"/>
    <w:rsid w:val="00D24A6C"/>
    <w:rsid w:val="00D25B17"/>
    <w:rsid w:val="00D2662E"/>
    <w:rsid w:val="00D30F3A"/>
    <w:rsid w:val="00D329A7"/>
    <w:rsid w:val="00D4118C"/>
    <w:rsid w:val="00D447AB"/>
    <w:rsid w:val="00D4706E"/>
    <w:rsid w:val="00D51BFE"/>
    <w:rsid w:val="00D523CA"/>
    <w:rsid w:val="00D536B9"/>
    <w:rsid w:val="00D5398A"/>
    <w:rsid w:val="00D53E5A"/>
    <w:rsid w:val="00D54CBC"/>
    <w:rsid w:val="00D5669B"/>
    <w:rsid w:val="00D67F8F"/>
    <w:rsid w:val="00D723F5"/>
    <w:rsid w:val="00D75091"/>
    <w:rsid w:val="00D7516D"/>
    <w:rsid w:val="00D8087D"/>
    <w:rsid w:val="00D8783C"/>
    <w:rsid w:val="00D929F0"/>
    <w:rsid w:val="00D94880"/>
    <w:rsid w:val="00D94B05"/>
    <w:rsid w:val="00D9551F"/>
    <w:rsid w:val="00DA17B6"/>
    <w:rsid w:val="00DA56FC"/>
    <w:rsid w:val="00DB034F"/>
    <w:rsid w:val="00DB1F93"/>
    <w:rsid w:val="00DB7290"/>
    <w:rsid w:val="00DC1418"/>
    <w:rsid w:val="00DC5240"/>
    <w:rsid w:val="00DC5632"/>
    <w:rsid w:val="00DC5D99"/>
    <w:rsid w:val="00DC61FF"/>
    <w:rsid w:val="00DC6DC5"/>
    <w:rsid w:val="00DC799B"/>
    <w:rsid w:val="00DD087A"/>
    <w:rsid w:val="00DD3428"/>
    <w:rsid w:val="00DD4B4A"/>
    <w:rsid w:val="00DD67B2"/>
    <w:rsid w:val="00DE4C1D"/>
    <w:rsid w:val="00DE4D5F"/>
    <w:rsid w:val="00DE6C41"/>
    <w:rsid w:val="00DF00EA"/>
    <w:rsid w:val="00DF1F54"/>
    <w:rsid w:val="00DF2EC6"/>
    <w:rsid w:val="00DF4A61"/>
    <w:rsid w:val="00E02436"/>
    <w:rsid w:val="00E046B2"/>
    <w:rsid w:val="00E072F4"/>
    <w:rsid w:val="00E14519"/>
    <w:rsid w:val="00E1553C"/>
    <w:rsid w:val="00E173B2"/>
    <w:rsid w:val="00E2142A"/>
    <w:rsid w:val="00E23BD0"/>
    <w:rsid w:val="00E32352"/>
    <w:rsid w:val="00E34B9E"/>
    <w:rsid w:val="00E361AE"/>
    <w:rsid w:val="00E4439B"/>
    <w:rsid w:val="00E45647"/>
    <w:rsid w:val="00E45C0D"/>
    <w:rsid w:val="00E461E0"/>
    <w:rsid w:val="00E479D4"/>
    <w:rsid w:val="00E5107B"/>
    <w:rsid w:val="00E51650"/>
    <w:rsid w:val="00E5408D"/>
    <w:rsid w:val="00E55F17"/>
    <w:rsid w:val="00E56843"/>
    <w:rsid w:val="00E6100B"/>
    <w:rsid w:val="00E61C86"/>
    <w:rsid w:val="00E62E86"/>
    <w:rsid w:val="00E641D1"/>
    <w:rsid w:val="00E67748"/>
    <w:rsid w:val="00E705C5"/>
    <w:rsid w:val="00E75631"/>
    <w:rsid w:val="00E94045"/>
    <w:rsid w:val="00E942A7"/>
    <w:rsid w:val="00E958C8"/>
    <w:rsid w:val="00EA7874"/>
    <w:rsid w:val="00EB7089"/>
    <w:rsid w:val="00EC04CC"/>
    <w:rsid w:val="00EC0E0B"/>
    <w:rsid w:val="00EC41EB"/>
    <w:rsid w:val="00EC64E6"/>
    <w:rsid w:val="00ED14AF"/>
    <w:rsid w:val="00ED2A25"/>
    <w:rsid w:val="00EE1B57"/>
    <w:rsid w:val="00EE2C14"/>
    <w:rsid w:val="00EE3175"/>
    <w:rsid w:val="00EE3981"/>
    <w:rsid w:val="00EE52AF"/>
    <w:rsid w:val="00EF0FA1"/>
    <w:rsid w:val="00EF704A"/>
    <w:rsid w:val="00EF784D"/>
    <w:rsid w:val="00F01818"/>
    <w:rsid w:val="00F038EA"/>
    <w:rsid w:val="00F116D7"/>
    <w:rsid w:val="00F11C5F"/>
    <w:rsid w:val="00F16AE2"/>
    <w:rsid w:val="00F23F32"/>
    <w:rsid w:val="00F2488A"/>
    <w:rsid w:val="00F30559"/>
    <w:rsid w:val="00F310C8"/>
    <w:rsid w:val="00F407CF"/>
    <w:rsid w:val="00F40D52"/>
    <w:rsid w:val="00F4150A"/>
    <w:rsid w:val="00F513D9"/>
    <w:rsid w:val="00F64915"/>
    <w:rsid w:val="00F70798"/>
    <w:rsid w:val="00F72F76"/>
    <w:rsid w:val="00F75C17"/>
    <w:rsid w:val="00F770FE"/>
    <w:rsid w:val="00F83553"/>
    <w:rsid w:val="00F844EE"/>
    <w:rsid w:val="00F846F5"/>
    <w:rsid w:val="00F91B69"/>
    <w:rsid w:val="00F945B3"/>
    <w:rsid w:val="00F974DF"/>
    <w:rsid w:val="00F97AFA"/>
    <w:rsid w:val="00FA051A"/>
    <w:rsid w:val="00FA435B"/>
    <w:rsid w:val="00FA4CA6"/>
    <w:rsid w:val="00FB143F"/>
    <w:rsid w:val="00FB3677"/>
    <w:rsid w:val="00FB7D12"/>
    <w:rsid w:val="00FC2BA9"/>
    <w:rsid w:val="00FC68FA"/>
    <w:rsid w:val="00FC7AF8"/>
    <w:rsid w:val="00FD0DA9"/>
    <w:rsid w:val="00FD2351"/>
    <w:rsid w:val="00FD687E"/>
    <w:rsid w:val="00FD7EA2"/>
    <w:rsid w:val="00FE0101"/>
    <w:rsid w:val="00FE330D"/>
    <w:rsid w:val="00FE5614"/>
    <w:rsid w:val="00FE5E00"/>
    <w:rsid w:val="00FF225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0957A"/>
  <w15:chartTrackingRefBased/>
  <w15:docId w15:val="{CC7EC04C-B51D-44CF-85CA-77182A36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91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3F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D59A0"/>
    <w:pPr>
      <w:keepNext/>
      <w:spacing w:after="0" w:line="240" w:lineRule="auto"/>
      <w:outlineLvl w:val="4"/>
    </w:pPr>
    <w:rPr>
      <w:rFonts w:ascii="Arial" w:hAnsi="Arial"/>
      <w:b/>
      <w:bCs/>
      <w:sz w:val="16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D0DA9"/>
    <w:pPr>
      <w:spacing w:before="240" w:after="60"/>
      <w:outlineLvl w:val="5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0E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C0E48"/>
    <w:pPr>
      <w:ind w:left="720"/>
      <w:contextualSpacing/>
    </w:pPr>
    <w:rPr>
      <w:rFonts w:eastAsia="Calibri"/>
      <w:lang w:val="en-MY"/>
    </w:rPr>
  </w:style>
  <w:style w:type="character" w:customStyle="1" w:styleId="Heading5Char">
    <w:name w:val="Heading 5 Char"/>
    <w:link w:val="Heading5"/>
    <w:rsid w:val="00CD59A0"/>
    <w:rPr>
      <w:rFonts w:ascii="Arial" w:eastAsia="Times New Roman" w:hAnsi="Arial" w:cs="Times New Roman"/>
      <w:b/>
      <w:bCs/>
      <w:sz w:val="16"/>
      <w:szCs w:val="24"/>
    </w:rPr>
  </w:style>
  <w:style w:type="paragraph" w:styleId="BodyText">
    <w:name w:val="Body Text"/>
    <w:basedOn w:val="Normal"/>
    <w:link w:val="BodyTextChar"/>
    <w:rsid w:val="007624A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7624AB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Header">
    <w:name w:val="header"/>
    <w:basedOn w:val="Normal"/>
    <w:link w:val="HeaderChar"/>
    <w:uiPriority w:val="99"/>
    <w:rsid w:val="007624AB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624AB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231B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C"/>
  </w:style>
  <w:style w:type="character" w:customStyle="1" w:styleId="longtext">
    <w:name w:val="long_text"/>
    <w:basedOn w:val="DefaultParagraphFont"/>
    <w:rsid w:val="004C152C"/>
  </w:style>
  <w:style w:type="character" w:customStyle="1" w:styleId="shorttext">
    <w:name w:val="short_text"/>
    <w:basedOn w:val="DefaultParagraphFont"/>
    <w:rsid w:val="004C152C"/>
  </w:style>
  <w:style w:type="character" w:customStyle="1" w:styleId="Heading2Char">
    <w:name w:val="Heading 2 Char"/>
    <w:link w:val="Heading2"/>
    <w:uiPriority w:val="9"/>
    <w:semiHidden/>
    <w:rsid w:val="00CF3F4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B1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B518B1"/>
    <w:rPr>
      <w:rFonts w:ascii="Tahoma" w:hAnsi="Tahoma" w:cs="Tahoma"/>
      <w:sz w:val="16"/>
      <w:szCs w:val="16"/>
      <w:lang w:val="en-US" w:eastAsia="en-US"/>
    </w:rPr>
  </w:style>
  <w:style w:type="character" w:customStyle="1" w:styleId="FooterChar1">
    <w:name w:val="Footer Char1"/>
    <w:rsid w:val="002B6B94"/>
    <w:rPr>
      <w:rFonts w:ascii="Calibri" w:eastAsia="Calibri" w:hAnsi="Calibri"/>
      <w:sz w:val="22"/>
      <w:szCs w:val="22"/>
      <w:lang w:bidi="ar-SA"/>
    </w:rPr>
  </w:style>
  <w:style w:type="character" w:customStyle="1" w:styleId="HeaderChar1">
    <w:name w:val="Header Char1"/>
    <w:rsid w:val="00305496"/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rsid w:val="002C0E96"/>
    <w:rPr>
      <w:rFonts w:ascii="MS Reference Sans Serif" w:hAnsi="MS Reference Sans Serif"/>
      <w:color w:val="000000"/>
      <w:sz w:val="20"/>
      <w:u w:val="none"/>
    </w:rPr>
  </w:style>
  <w:style w:type="character" w:customStyle="1" w:styleId="Heading6Char">
    <w:name w:val="Heading 6 Char"/>
    <w:link w:val="Heading6"/>
    <w:rsid w:val="00FD0DA9"/>
    <w:rPr>
      <w:rFonts w:ascii="Calibri" w:eastAsia="Times New Roman" w:hAnsi="Calibri" w:cs="Arial"/>
      <w:b/>
      <w:bCs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51650"/>
    <w:pPr>
      <w:ind w:left="720"/>
    </w:pPr>
  </w:style>
  <w:style w:type="paragraph" w:customStyle="1" w:styleId="TableContents">
    <w:name w:val="Table Contents"/>
    <w:basedOn w:val="Normal"/>
    <w:rsid w:val="00834C1B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520635"/>
  </w:style>
  <w:style w:type="paragraph" w:customStyle="1" w:styleId="Default">
    <w:name w:val="Default"/>
    <w:rsid w:val="00C67427"/>
    <w:pPr>
      <w:autoSpaceDE w:val="0"/>
      <w:autoSpaceDN w:val="0"/>
      <w:adjustRightInd w:val="0"/>
    </w:pPr>
    <w:rPr>
      <w:rFonts w:ascii="Trebuchet MS" w:eastAsia="Calibri" w:hAnsi="Trebuchet MS" w:cs="Trebuchet MS"/>
      <w:color w:val="000000"/>
      <w:sz w:val="24"/>
      <w:szCs w:val="24"/>
    </w:rPr>
  </w:style>
  <w:style w:type="paragraph" w:styleId="NoSpacing">
    <w:name w:val="No Spacing"/>
    <w:uiPriority w:val="1"/>
    <w:qFormat/>
    <w:rsid w:val="008240B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tegrated_development_environm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31CB282-EF0D-4392-AECC-62BBC4AD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EDUCATION, MALAYSIA</vt:lpstr>
    </vt:vector>
  </TitlesOfParts>
  <Company/>
  <LinksUpToDate>false</LinksUpToDate>
  <CharactersWithSpaces>17344</CharactersWithSpaces>
  <SharedDoc>false</SharedDoc>
  <HLinks>
    <vt:vector size="6" baseType="variant">
      <vt:variant>
        <vt:i4>4521997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https://en.wikipedia.org/wiki/Integrated_development_environment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EDUCATION, MALAYSIA</dc:title>
  <dc:subject/>
  <dc:creator>JEPUN</dc:creator>
  <cp:keywords/>
  <cp:lastModifiedBy>nazmi razak</cp:lastModifiedBy>
  <cp:revision>17</cp:revision>
  <cp:lastPrinted>2016-12-01T04:24:00Z</cp:lastPrinted>
  <dcterms:created xsi:type="dcterms:W3CDTF">2018-12-28T06:34:00Z</dcterms:created>
  <dcterms:modified xsi:type="dcterms:W3CDTF">2022-04-25T00:49:00Z</dcterms:modified>
</cp:coreProperties>
</file>